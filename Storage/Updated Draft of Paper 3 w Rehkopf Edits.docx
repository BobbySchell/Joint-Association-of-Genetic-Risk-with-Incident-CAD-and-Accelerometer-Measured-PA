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7A2850" w:rsidRDefault="00D75F2B" w:rsidP="00D74557">
      <w:pPr>
        <w:jc w:val="center"/>
        <w:rPr>
          <w:rPrChange w:id="0" w:author="Robert Schell" w:date="2023-03-27T13:04:00Z">
            <w:rPr>
              <w:highlight w:val="yellow"/>
            </w:rPr>
          </w:rPrChange>
        </w:rPr>
      </w:pPr>
      <w:r w:rsidRPr="007A2850">
        <w:rPr>
          <w:rPrChange w:id="1" w:author="Robert Schell" w:date="2023-03-27T13:04:00Z">
            <w:rPr>
              <w:highlight w:val="yellow"/>
            </w:rPr>
          </w:rPrChange>
        </w:rPr>
        <w:t>Title</w:t>
      </w:r>
      <w:r w:rsidR="00D74557" w:rsidRPr="007A2850">
        <w:rPr>
          <w:rPrChange w:id="2" w:author="Robert Schell" w:date="2023-03-27T13:04:00Z">
            <w:rPr>
              <w:highlight w:val="yellow"/>
            </w:rPr>
          </w:rPrChange>
        </w:rPr>
        <w:t>:</w:t>
      </w:r>
      <w:r w:rsidRPr="007A2850">
        <w:rPr>
          <w:rPrChange w:id="3" w:author="Robert Schell" w:date="2023-03-27T13:04:00Z">
            <w:rPr>
              <w:highlight w:val="yellow"/>
            </w:rPr>
          </w:rPrChange>
        </w:rPr>
        <w:t xml:space="preserve"> </w:t>
      </w:r>
    </w:p>
    <w:p w14:paraId="76A3CACF" w14:textId="47F9643A" w:rsidR="00D75F2B" w:rsidRPr="005437F1" w:rsidRDefault="00D75F2B" w:rsidP="00D75F2B">
      <w:pPr>
        <w:jc w:val="center"/>
        <w:rPr>
          <w:sz w:val="32"/>
          <w:szCs w:val="32"/>
        </w:rPr>
      </w:pPr>
      <w:r w:rsidRPr="007A2850">
        <w:rPr>
          <w:sz w:val="32"/>
          <w:szCs w:val="32"/>
          <w:rPrChange w:id="4" w:author="Robert Schell" w:date="2023-03-27T13:04:00Z">
            <w:rPr>
              <w:sz w:val="32"/>
              <w:szCs w:val="32"/>
              <w:highlight w:val="yellow"/>
            </w:rPr>
          </w:rPrChange>
        </w:rPr>
        <w:t xml:space="preserve">Joint Association of Genetic Risk and </w:t>
      </w:r>
      <w:r w:rsidR="00D74557" w:rsidRPr="007A2850">
        <w:rPr>
          <w:sz w:val="32"/>
          <w:szCs w:val="32"/>
          <w:rPrChange w:id="5" w:author="Robert Schell" w:date="2023-03-27T13:04:00Z">
            <w:rPr>
              <w:sz w:val="32"/>
              <w:szCs w:val="32"/>
              <w:highlight w:val="yellow"/>
            </w:rPr>
          </w:rPrChange>
        </w:rPr>
        <w:t>Accelerometer-</w:t>
      </w:r>
      <w:r w:rsidRPr="007A2850">
        <w:rPr>
          <w:sz w:val="32"/>
          <w:szCs w:val="32"/>
          <w:rPrChange w:id="6" w:author="Robert Schell" w:date="2023-03-27T13:04:00Z">
            <w:rPr>
              <w:sz w:val="32"/>
              <w:szCs w:val="32"/>
              <w:highlight w:val="yellow"/>
            </w:rPr>
          </w:rPrChange>
        </w:rPr>
        <w:t>Measured Physical Activity with Incident Coronary Artery Disease in</w:t>
      </w:r>
      <w:r w:rsidR="008213FE" w:rsidRPr="007A2850">
        <w:rPr>
          <w:sz w:val="32"/>
          <w:szCs w:val="32"/>
          <w:rPrChange w:id="7" w:author="Robert Schell" w:date="2023-03-27T13:04:00Z">
            <w:rPr>
              <w:sz w:val="32"/>
              <w:szCs w:val="32"/>
              <w:highlight w:val="yellow"/>
            </w:rPr>
          </w:rPrChange>
        </w:rPr>
        <w:t xml:space="preserve"> the </w:t>
      </w:r>
      <w:r w:rsidRPr="007A2850">
        <w:rPr>
          <w:sz w:val="32"/>
          <w:szCs w:val="32"/>
          <w:rPrChange w:id="8" w:author="Robert Schell" w:date="2023-03-27T13:04:00Z">
            <w:rPr>
              <w:sz w:val="32"/>
              <w:szCs w:val="32"/>
              <w:highlight w:val="yellow"/>
            </w:rPr>
          </w:rPrChange>
        </w:rPr>
        <w:t>UK Biobank</w:t>
      </w:r>
      <w:r w:rsidR="00201C43" w:rsidRPr="007A2850">
        <w:rPr>
          <w:sz w:val="32"/>
          <w:szCs w:val="32"/>
        </w:rPr>
        <w:t xml:space="preserve"> Cohort</w:t>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2ABABE66" w:rsidR="00987FCB" w:rsidRDefault="007542EB">
      <w:pPr>
        <w:rPr>
          <w:b/>
          <w:bCs/>
        </w:rPr>
      </w:pPr>
      <w:r>
        <w:rPr>
          <w:b/>
          <w:bCs/>
        </w:rPr>
        <w:t xml:space="preserve">Currently at </w:t>
      </w:r>
      <w:r w:rsidR="0030168C">
        <w:rPr>
          <w:b/>
          <w:bCs/>
        </w:rPr>
        <w:t xml:space="preserve">3000 </w:t>
      </w:r>
      <w:r w:rsidR="00D74557">
        <w:rPr>
          <w:b/>
          <w:bCs/>
        </w:rPr>
        <w:t>words and exactly 5 tables/figures</w:t>
      </w:r>
    </w:p>
    <w:p w14:paraId="55D29AEF" w14:textId="4CB8FB37" w:rsidR="00987FCB" w:rsidRDefault="008322E7">
      <w:pPr>
        <w:rPr>
          <w:b/>
          <w:bCs/>
        </w:rPr>
      </w:pPr>
      <w:r>
        <w:rPr>
          <w:b/>
          <w:bCs/>
        </w:rPr>
        <w:t>STRUCTURED ABSTRACT (up to 350 words):</w:t>
      </w:r>
    </w:p>
    <w:p w14:paraId="21E47542" w14:textId="134CE74F" w:rsidR="008322E7" w:rsidRDefault="008322E7">
      <w:pPr>
        <w:rPr>
          <w:b/>
          <w:bCs/>
        </w:rPr>
      </w:pPr>
      <w:commentRangeStart w:id="9"/>
      <w:r>
        <w:rPr>
          <w:b/>
          <w:bCs/>
        </w:rPr>
        <w:t>Importance</w:t>
      </w:r>
      <w:commentRangeEnd w:id="9"/>
      <w:r w:rsidR="00F3560C">
        <w:rPr>
          <w:rStyle w:val="CommentReference"/>
        </w:rPr>
        <w:commentReference w:id="9"/>
      </w:r>
      <w:r>
        <w:rPr>
          <w:b/>
          <w:bCs/>
        </w:rPr>
        <w:t>:</w:t>
      </w:r>
    </w:p>
    <w:p w14:paraId="47038DB4" w14:textId="4C993D92" w:rsidR="00452C49" w:rsidRDefault="00F3560C">
      <w:r>
        <w:t xml:space="preserve">Previous research demonstrates the joint association between self-reported physical activity, genetics, and coronary artery disease. </w:t>
      </w:r>
      <w:r w:rsidR="00452C49">
        <w:t xml:space="preserve">However, whether accelerometer-measured physical activity volume or intensity can offset genetic predisposition to coronary artery disease remains </w:t>
      </w:r>
      <w:commentRangeStart w:id="10"/>
      <w:commentRangeStart w:id="11"/>
      <w:r w:rsidR="00452C49">
        <w:t>unexplored</w:t>
      </w:r>
      <w:commentRangeEnd w:id="10"/>
      <w:r w:rsidR="007E2321">
        <w:rPr>
          <w:rStyle w:val="CommentReference"/>
        </w:rPr>
        <w:commentReference w:id="10"/>
      </w:r>
      <w:commentRangeEnd w:id="11"/>
      <w:r w:rsidR="007E2321">
        <w:rPr>
          <w:rStyle w:val="CommentReference"/>
        </w:rPr>
        <w:commentReference w:id="11"/>
      </w:r>
      <w:r w:rsidR="00452C49">
        <w:t>.</w:t>
      </w:r>
    </w:p>
    <w:p w14:paraId="59C1CE10" w14:textId="661CD495" w:rsidR="008322E7" w:rsidRDefault="008322E7">
      <w:pPr>
        <w:rPr>
          <w:b/>
          <w:bCs/>
        </w:rPr>
      </w:pPr>
      <w:r>
        <w:rPr>
          <w:b/>
          <w:bCs/>
        </w:rPr>
        <w:t>Objective</w:t>
      </w:r>
      <w:r w:rsidR="009D23FD">
        <w:rPr>
          <w:b/>
          <w:bCs/>
        </w:rPr>
        <w:t>:</w:t>
      </w:r>
    </w:p>
    <w:p w14:paraId="67811338" w14:textId="3827EB50" w:rsidR="00452C49" w:rsidRDefault="00452C49">
      <w:r>
        <w:t xml:space="preserve">To explore the independent and joint associations between accelerometer-measured physical activity volume and intensity and genetic risk and 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2F9F623F"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65,079 individuals of White British ancestry </w:t>
      </w:r>
      <w:r w:rsidR="005F62BE">
        <w:t xml:space="preserve">were included in the study who </w:t>
      </w:r>
      <w:r>
        <w:t xml:space="preserve">met the genotyping and accelerometer-based inclusion criteria </w:t>
      </w:r>
      <w:r w:rsidR="00C47BD8">
        <w:t>and had 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1C8C7563" w:rsidR="00C47BD8" w:rsidRPr="00C47BD8" w:rsidRDefault="007851EF">
      <w:r>
        <w:t>Incident coronary artery disease based on hospital inpatient records</w:t>
      </w:r>
      <w:r w:rsidR="00F3560C">
        <w:t xml:space="preserve"> and </w:t>
      </w:r>
      <w:r>
        <w:t xml:space="preserve">death data serves as the outcome of this study. </w:t>
      </w:r>
      <w:r w:rsidRPr="005F62BE">
        <w:t>The association between incident coronary artery disease and genetic risk and physical activity volume and intensity is examined both continuously and by risk quintile with this continuous model.</w:t>
      </w:r>
    </w:p>
    <w:p w14:paraId="582ED9A8" w14:textId="3DFA1139" w:rsidR="008322E7" w:rsidRDefault="008322E7">
      <w:pPr>
        <w:rPr>
          <w:b/>
          <w:bCs/>
        </w:rPr>
      </w:pPr>
      <w:r>
        <w:rPr>
          <w:b/>
          <w:bCs/>
        </w:rPr>
        <w:t>Results</w:t>
      </w:r>
      <w:r w:rsidR="007851EF">
        <w:rPr>
          <w:b/>
          <w:bCs/>
        </w:rPr>
        <w:t>:</w:t>
      </w:r>
    </w:p>
    <w:p w14:paraId="4C870BC9" w14:textId="5B9BF90C" w:rsidR="00CD341F" w:rsidRDefault="00CD341F" w:rsidP="007851EF">
      <w:r>
        <w:t>In the sample of 65,079 individuals, the mean</w:t>
      </w:r>
      <w:r w:rsidR="00AD72A8">
        <w:t xml:space="preserve"> (SD)</w:t>
      </w:r>
      <w:r>
        <w:t xml:space="preserve"> age was 62.51</w:t>
      </w:r>
      <w:r w:rsidR="00AD72A8">
        <w:t xml:space="preserve"> (7.76)</w:t>
      </w:r>
      <w:r>
        <w:t xml:space="preserve"> and 61% of the sample was female. </w:t>
      </w:r>
      <w:r w:rsidR="00AD72A8">
        <w:t>During a median follow-up of 6.8 years, 1,382 cases of coronary artery disease developed. Physical activity intensity</w:t>
      </w:r>
      <w:r w:rsidR="000372BF">
        <w:t>, measured as percent of physical activity of moderate-to-vigorous intensity,</w:t>
      </w:r>
      <w:r w:rsidR="00AD72A8">
        <w:t xml:space="preserve"> had a stronger association with coronary artery disease</w:t>
      </w:r>
      <w:r w:rsidR="00F3560C">
        <w:t xml:space="preserve"> among individuals </w:t>
      </w:r>
      <w:commentRangeStart w:id="12"/>
      <w:r w:rsidR="00F3560C">
        <w:t>at the same genetic risk</w:t>
      </w:r>
      <w:r w:rsidR="00AD72A8">
        <w:t xml:space="preserve"> </w:t>
      </w:r>
      <w:commentRangeEnd w:id="12"/>
      <w:r w:rsidR="001C2D7C">
        <w:rPr>
          <w:rStyle w:val="CommentReference"/>
        </w:rPr>
        <w:commentReference w:id="12"/>
      </w:r>
      <w:r w:rsidR="00AD72A8">
        <w:t>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 versus 1.31 (95% CI: 1.20-1.45). The combination of high genetic risk and low physical activity intensity produced the greatest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w:t>
      </w:r>
      <w:r w:rsidR="00F3560C">
        <w:t xml:space="preserve">genetic and physical activity intensity </w:t>
      </w:r>
      <w:commentRangeStart w:id="13"/>
      <w:r w:rsidR="005F62BE">
        <w:t>risk</w:t>
      </w:r>
      <w:commentRangeEnd w:id="13"/>
      <w:r w:rsidR="001C2D7C">
        <w:rPr>
          <w:rStyle w:val="CommentReference"/>
        </w:rPr>
        <w:commentReference w:id="13"/>
      </w:r>
      <w:r w:rsidR="00333147">
        <w:t>.</w:t>
      </w:r>
    </w:p>
    <w:p w14:paraId="566D9184" w14:textId="0A8B19E6" w:rsidR="008322E7" w:rsidRDefault="008322E7">
      <w:pPr>
        <w:rPr>
          <w:b/>
          <w:bCs/>
        </w:rPr>
      </w:pPr>
      <w:r>
        <w:rPr>
          <w:b/>
          <w:bCs/>
        </w:rPr>
        <w:lastRenderedPageBreak/>
        <w:t>Conclusions and Relevance</w:t>
      </w:r>
      <w:r w:rsidR="00AD72A8">
        <w:rPr>
          <w:b/>
          <w:bCs/>
        </w:rPr>
        <w:t>:</w:t>
      </w:r>
    </w:p>
    <w:p w14:paraId="1C2A6D62" w14:textId="4B23A280" w:rsidR="009035D1" w:rsidRDefault="009035D1" w:rsidP="009035D1">
      <w:r>
        <w:t>Physical activity</w:t>
      </w:r>
      <w:r w:rsidR="005F62BE">
        <w:t xml:space="preserve">, especially physical activity intensity, </w:t>
      </w:r>
      <w:r w:rsidR="00F3560C">
        <w:t>ameliorates</w:t>
      </w:r>
      <w:r>
        <w:t xml:space="preserve"> </w:t>
      </w:r>
      <w:r w:rsidR="00F3560C">
        <w:t xml:space="preserve">some of the genetic risk of </w:t>
      </w:r>
      <w:r>
        <w:t xml:space="preserve">coronary artery </w:t>
      </w:r>
      <w:commentRangeStart w:id="14"/>
      <w:commentRangeStart w:id="15"/>
      <w:r>
        <w:t>disease</w:t>
      </w:r>
      <w:commentRangeEnd w:id="14"/>
      <w:r w:rsidR="001C2D7C">
        <w:rPr>
          <w:rStyle w:val="CommentReference"/>
        </w:rPr>
        <w:commentReference w:id="14"/>
      </w:r>
      <w:commentRangeEnd w:id="15"/>
      <w:r w:rsidR="001C2D7C">
        <w:rPr>
          <w:rStyle w:val="CommentReference"/>
        </w:rPr>
        <w:commentReference w:id="15"/>
      </w:r>
      <w:r>
        <w:t xml:space="preserve">. Patients at high genetic risk may particularly benefit from </w:t>
      </w:r>
      <w:r w:rsidR="009E344C">
        <w:t xml:space="preserve">moderate-to-vigorous </w:t>
      </w:r>
      <w:r>
        <w:t>physical activity and wrist-worn accelerometers can help track their progress.</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3748E008"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 xml:space="preserve">may be beneficial, </w:t>
      </w:r>
      <w:commentRangeStart w:id="16"/>
      <w:r w:rsidR="001C2D7C">
        <w:t>including</w:t>
      </w:r>
      <w:commentRangeEnd w:id="16"/>
      <w:r w:rsidR="001C2D7C">
        <w:rPr>
          <w:rStyle w:val="CommentReference"/>
        </w:rPr>
        <w:commentReference w:id="16"/>
      </w:r>
      <w:r w:rsidR="001C2D7C" w:rsidRPr="00EE699C">
        <w:t xml:space="preserve"> </w:t>
      </w:r>
      <w:r w:rsidR="00EE699C" w:rsidRPr="00EE699C">
        <w:t>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6CCEA14" w:rsidR="00D74557" w:rsidRDefault="00D74557">
      <w:pPr>
        <w:rPr>
          <w:b/>
          <w:bCs/>
        </w:rPr>
      </w:pPr>
    </w:p>
    <w:p w14:paraId="1E3CBCD6" w14:textId="77777777" w:rsidR="00C2141C" w:rsidRDefault="00C2141C">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lastRenderedPageBreak/>
        <w:t>INTRODUCTION</w:t>
      </w:r>
    </w:p>
    <w:p w14:paraId="1889C8E7" w14:textId="39FE6CC6" w:rsidR="00990AF5" w:rsidRDefault="007851EE">
      <w:r>
        <w:t>Coronary artery disease (CAD)</w:t>
      </w:r>
      <w:r w:rsidR="00D73488">
        <w:t xml:space="preserve"> is one of the leading causes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w:t>
      </w:r>
      <w:r w:rsidR="00BC0DE1">
        <w:t xml:space="preserve">demonstrate </w:t>
      </w:r>
      <w:r w:rsidR="00750265">
        <w:t>the importance of physical activity volume and intensity in reducing the risk of CAD.</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w:t>
      </w:r>
      <w:r w:rsidR="00327889">
        <w:t>greater</w:t>
      </w:r>
      <w:r w:rsidR="002F171F">
        <w:t xml:space="preserve"> than previously realized</w:t>
      </w:r>
      <w:r w:rsidR="007853F7">
        <w:t xml:space="preserve"> and that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52A8AEF7" w:rsidR="002F171F" w:rsidRDefault="002F171F">
      <w:r>
        <w:t>While genetic susceptibility to CAD was established decades ago by twin studies, recent genome-wide association studies have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AE339A">
        <w:t xml:space="preserve">Methods </w:t>
      </w:r>
      <w:r>
        <w:t xml:space="preserve">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C4351D">
        <w:t>the</w:t>
      </w:r>
      <w:r w:rsidR="00054388">
        <w:t xml:space="preserve">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2B7D9C33" w:rsidR="00FD3B7E" w:rsidRDefault="007B3B1F" w:rsidP="00EC64B1">
      <w:r>
        <w:t>Several studies have explored the impact of genetic susceptibility and self-reported lifestyle factors</w:t>
      </w:r>
      <w:r w:rsidR="00054388">
        <w:t xml:space="preserve">, </w:t>
      </w:r>
      <w:r w:rsidR="00BC0DE1">
        <w:t>including</w:t>
      </w:r>
      <w:r w:rsidR="00054388">
        <w:t xml:space="preserve">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054388">
        <w:t xml:space="preserve">Each </w:t>
      </w:r>
      <w:r w:rsidR="00A17E1C">
        <w:t>study</w:t>
      </w:r>
      <w:r w:rsidR="00054388">
        <w:t xml:space="preserve"> found that genetic risk and physical activity had independent associations with cardiovascular disease and </w:t>
      </w:r>
      <w:r w:rsidR="006C7976">
        <w:t xml:space="preserve">jointly </w:t>
      </w:r>
      <w:r w:rsidR="005273D0">
        <w:t xml:space="preserve">further </w:t>
      </w:r>
      <w:r w:rsidR="00791DD1">
        <w:t>increased</w:t>
      </w:r>
      <w:r w:rsidR="00054388">
        <w:t xml:space="preserve"> overall risk.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E6B9C">
        <w:t>as</w:t>
      </w:r>
      <w:r w:rsidR="00054388">
        <w:t xml:space="preserve">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risk</w:t>
      </w:r>
      <w:r w:rsidR="00CB27DB">
        <w:t>.</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294ABD">
        <w:fldChar w:fldCharType="separate"/>
      </w:r>
      <w:r w:rsidR="00E44A08" w:rsidRPr="00E44A08">
        <w:rPr>
          <w:noProof/>
          <w:vertAlign w:val="superscript"/>
        </w:rPr>
        <w:t>4,10</w:t>
      </w:r>
      <w:r w:rsidR="00294ABD">
        <w:fldChar w:fldCharType="end"/>
      </w:r>
      <w:r w:rsidR="00CB27DB">
        <w:t xml:space="preserve">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could not</w:t>
      </w:r>
      <w:r w:rsidR="006C7976" w:rsidRPr="006C7976">
        <w:t xml:space="preserve"> distinguish </w:t>
      </w:r>
      <w:r w:rsidR="00CB27DB">
        <w:t>their relative importance</w:t>
      </w:r>
      <w:r w:rsidR="006C7976" w:rsidRPr="006C7976">
        <w:t>.</w:t>
      </w:r>
      <w:r w:rsidR="00294ABD">
        <w:fldChar w:fldCharType="begin" w:fldLock="1"/>
      </w:r>
      <w:r w:rsidR="00E44A08">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294ABD">
        <w:fldChar w:fldCharType="separate"/>
      </w:r>
      <w:r w:rsidR="00E44A08" w:rsidRPr="00E44A08">
        <w:rPr>
          <w:noProof/>
          <w:vertAlign w:val="superscript"/>
        </w:rPr>
        <w:t>9</w:t>
      </w:r>
      <w:r w:rsidR="00294ABD">
        <w:fldChar w:fldCharType="end"/>
      </w:r>
    </w:p>
    <w:p w14:paraId="034B128C" w14:textId="50E1B9F3" w:rsidR="00054388" w:rsidRDefault="006949C9" w:rsidP="00EC64B1">
      <w:r>
        <w:t>This</w:t>
      </w:r>
      <w:r w:rsidR="00EC64B1">
        <w:t xml:space="preserve"> subjective measure</w:t>
      </w:r>
      <w:r w:rsidR="00054388">
        <w:t xml:space="preserve"> of physical activity has several limitations</w:t>
      </w:r>
      <w:r w:rsidR="00EC64B1">
        <w:t>. In doubly labeled water studies, the gold standard to assess physical activity energy expenditure</w:t>
      </w:r>
      <w:r w:rsidR="00C92B9C">
        <w:t xml:space="preserve"> (PAEE)</w:t>
      </w:r>
      <w:r w:rsidR="00EC64B1">
        <w:t>, questionnaire-assessed physical activity demonstrated a weaker</w:t>
      </w:r>
      <w:r w:rsidR="00054388">
        <w:t xml:space="preserve"> correlation with </w:t>
      </w:r>
      <w:r w:rsidR="00C92B9C">
        <w:t xml:space="preserve">PAEE </w:t>
      </w:r>
      <w:r w:rsidR="00EC64B1">
        <w:t>than objective measures.</w:t>
      </w:r>
      <w:r w:rsidR="00294ABD">
        <w:fldChar w:fldCharType="begin" w:fldLock="1"/>
      </w:r>
      <w:r w:rsidR="00401C77">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fldChar w:fldCharType="separate"/>
      </w:r>
      <w:r w:rsidR="00401C77" w:rsidRPr="00401C77">
        <w:rPr>
          <w:noProof/>
          <w:vertAlign w:val="superscript"/>
        </w:rPr>
        <w:t>21,22</w:t>
      </w:r>
      <w:r w:rsidR="00294ABD">
        <w:fldChar w:fldCharType="end"/>
      </w:r>
      <w:r w:rsidR="00EC64B1">
        <w:t xml:space="preserve"> This method also does not account </w:t>
      </w:r>
      <w:r w:rsidR="00054388">
        <w:t xml:space="preserve">for </w:t>
      </w:r>
      <w:r w:rsidR="00EC64B1">
        <w:t xml:space="preserve">incidental </w:t>
      </w:r>
      <w:r w:rsidR="00054388">
        <w:t>physical activity throughout the day</w:t>
      </w:r>
      <w:r w:rsidR="00EC64B1">
        <w:t xml:space="preserve"> and administering longer questionnaires to provide a more holistic view of an individual’s daily physical activity result</w:t>
      </w:r>
      <w:r w:rsidR="00C92B9C">
        <w:t>s</w:t>
      </w:r>
      <w:r w:rsidR="00EC64B1">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rsidR="00EC64B1">
        <w:t xml:space="preserve"> Even with the help of a trained professional, questionnaire-based techniques suffer from </w:t>
      </w:r>
      <w:r w:rsidR="00054388">
        <w:t>recall and social desirability bias</w:t>
      </w:r>
      <w:r w:rsidR="00EC64B1">
        <w:t xml:space="preserve"> and</w:t>
      </w:r>
      <w:r w:rsidR="00054388">
        <w:t xml:space="preserve"> perform differentially well in people of different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rsidR="00EC64B1">
        <w:t xml:space="preserve"> </w:t>
      </w:r>
      <w:r w:rsidR="00B3136F">
        <w:t>These sources of bias may obscure the relationship between physical activity, genetic risk, and incident CAD.</w:t>
      </w:r>
    </w:p>
    <w:p w14:paraId="52B95B07" w14:textId="5064C265" w:rsidR="00D73488" w:rsidRDefault="00EC64B1">
      <w:r>
        <w:t xml:space="preserve">This study </w:t>
      </w:r>
      <w:r w:rsidR="004476D6">
        <w:t>evaluated</w:t>
      </w:r>
      <w:r>
        <w:t xml:space="preserv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 xml:space="preserve">score to date, </w:t>
      </w:r>
      <w:r w:rsidR="00BC0DE1">
        <w:t>allowing</w:t>
      </w:r>
      <w:r w:rsidR="00987FCB">
        <w:t xml:space="preserve"> </w:t>
      </w:r>
      <w:r w:rsidR="00A52666">
        <w:t>for more precise genetic risk stratification</w:t>
      </w:r>
      <w:r w:rsidR="00987FCB">
        <w:t xml:space="preserve"> than in previous </w:t>
      </w:r>
      <w:r w:rsidR="00A94340">
        <w:t>efforts</w:t>
      </w:r>
      <w:r w:rsidR="00987FCB">
        <w:t>. Secondarily, we explore</w:t>
      </w:r>
      <w:r w:rsidR="00BA1619">
        <w:t>d</w:t>
      </w:r>
      <w:r w:rsidR="00987FCB">
        <w:t xml:space="preserve"> whether a gene-environment interaction exists between physical activity volume and intensity and genetic risk.</w:t>
      </w:r>
    </w:p>
    <w:p w14:paraId="6A6502CD" w14:textId="3C17F3FE" w:rsidR="00987FCB" w:rsidRDefault="00987FCB">
      <w:pPr>
        <w:rPr>
          <w:b/>
          <w:bCs/>
        </w:rPr>
      </w:pPr>
      <w:r w:rsidRPr="00987FCB">
        <w:rPr>
          <w:b/>
          <w:bCs/>
        </w:rPr>
        <w:t>METHODS</w:t>
      </w:r>
    </w:p>
    <w:p w14:paraId="050C1BA6" w14:textId="77EE15FF" w:rsidR="00D81937" w:rsidRPr="0037734A" w:rsidRDefault="00D81937">
      <w:pPr>
        <w:rPr>
          <w:i/>
          <w:iCs/>
        </w:rPr>
      </w:pPr>
      <w:r>
        <w:rPr>
          <w:i/>
          <w:iCs/>
        </w:rPr>
        <w:t>Accelerometer Cohort</w:t>
      </w:r>
    </w:p>
    <w:p w14:paraId="498B4FEC" w14:textId="454BC06B" w:rsidR="00214C36" w:rsidRPr="00214C36" w:rsidRDefault="0037734A" w:rsidP="00214C36">
      <w:r w:rsidRPr="00E67688">
        <w:t xml:space="preserve">We used the UK Biobank (application # 79654), a population-based cohort of over 500,000 individuals from England, Scotland, and Wales aged 40-69 at recruitment between 2006 and 2010. </w:t>
      </w:r>
      <w:r w:rsidR="00DC3158" w:rsidRPr="003C240D">
        <w:t>Follow</w:t>
      </w:r>
      <w:r w:rsidR="00C00C65">
        <w:t>-</w:t>
      </w:r>
      <w:r w:rsidR="00DC3158" w:rsidRPr="003C240D">
        <w:t xml:space="preserve">up time was censored </w:t>
      </w:r>
      <w:r w:rsidR="00294ABD" w:rsidRPr="003C240D">
        <w:t>on</w:t>
      </w:r>
      <w:r w:rsidR="00DC3158" w:rsidRPr="003C240D">
        <w:t xml:space="preserve"> March 31</w:t>
      </w:r>
      <w:r w:rsidR="00DC3158" w:rsidRPr="003C240D">
        <w:rPr>
          <w:vertAlign w:val="superscript"/>
        </w:rPr>
        <w:t>st</w:t>
      </w:r>
      <w:r w:rsidR="00DC3158" w:rsidRPr="003C240D">
        <w:t xml:space="preserve">, 2016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31, 2021 in </w:t>
      </w:r>
      <w:commentRangeStart w:id="17"/>
      <w:r w:rsidR="00DC3158" w:rsidRPr="003C240D">
        <w:t>Scotland</w:t>
      </w:r>
      <w:commentRangeEnd w:id="17"/>
      <w:r w:rsidR="007744DD">
        <w:rPr>
          <w:rStyle w:val="CommentReference"/>
        </w:rPr>
        <w:commentReference w:id="17"/>
      </w:r>
      <w:r w:rsidR="00DC3158" w:rsidRPr="003C240D">
        <w:t xml:space="preserve">. </w:t>
      </w:r>
      <w:r w:rsidRPr="003C240D">
        <w:t>This</w:t>
      </w:r>
      <w:r w:rsidRPr="00E67688">
        <w:t xml:space="preserve"> dataset contains information on </w:t>
      </w:r>
      <w:r w:rsidR="00F801BB" w:rsidRPr="00E67688">
        <w:t>genetics</w:t>
      </w:r>
      <w:r w:rsidRPr="00E67688">
        <w:t xml:space="preserve">, </w:t>
      </w:r>
      <w:r w:rsidR="00F801BB" w:rsidRPr="00E67688">
        <w:t>health behaviors, socioeconomic status, and health status</w:t>
      </w:r>
      <w:r w:rsidRPr="00E67688">
        <w:t xml:space="preserve"> </w:t>
      </w:r>
      <w:r w:rsidR="006949C9">
        <w:t xml:space="preserve">and </w:t>
      </w:r>
      <w:r w:rsidR="00C4351D">
        <w:t>is</w:t>
      </w:r>
      <w:r w:rsidRPr="00E67688">
        <w:t xml:space="preserve">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w:t>
      </w:r>
      <w:commentRangeStart w:id="18"/>
      <w:commentRangeStart w:id="19"/>
      <w:r>
        <w:t>Between</w:t>
      </w:r>
      <w:commentRangeEnd w:id="18"/>
      <w:r w:rsidR="00AE339A">
        <w:rPr>
          <w:rStyle w:val="CommentReference"/>
        </w:rPr>
        <w:commentReference w:id="18"/>
      </w:r>
      <w:commentRangeEnd w:id="19"/>
      <w:r w:rsidR="00AE339A">
        <w:rPr>
          <w:rStyle w:val="CommentReference"/>
        </w:rPr>
        <w:commentReference w:id="19"/>
      </w:r>
      <w:r>
        <w:t xml:space="preserve"> 2013 and 2015, </w:t>
      </w:r>
      <w:ins w:id="20" w:author="Robert Schell" w:date="2023-03-27T12:46:00Z">
        <w:r w:rsidR="00667367">
          <w:t>P</w:t>
        </w:r>
      </w:ins>
      <w:ins w:id="21" w:author="Robert Schell" w:date="2023-03-27T12:21:00Z">
        <w:r w:rsidR="00AE339A">
          <w:t xml:space="preserve">articipants </w:t>
        </w:r>
      </w:ins>
      <w:ins w:id="22" w:author="Robert Schell" w:date="2023-03-27T12:22:00Z">
        <w:r w:rsidR="00AE339A">
          <w:t xml:space="preserve">with an email </w:t>
        </w:r>
        <w:r w:rsidR="00AE339A">
          <w:lastRenderedPageBreak/>
          <w:t>address outside the North</w:t>
        </w:r>
      </w:ins>
      <w:ins w:id="23" w:author="Robert Schell" w:date="2023-03-27T12:23:00Z">
        <w:r w:rsidR="00AE339A">
          <w:t xml:space="preserve"> W</w:t>
        </w:r>
      </w:ins>
      <w:ins w:id="24" w:author="Robert Schell" w:date="2023-03-27T12:22:00Z">
        <w:r w:rsidR="00AE339A">
          <w:t xml:space="preserve">est </w:t>
        </w:r>
      </w:ins>
      <w:ins w:id="25" w:author="Robert Schell" w:date="2023-03-27T12:23:00Z">
        <w:r w:rsidR="00AE339A">
          <w:t xml:space="preserve">region </w:t>
        </w:r>
      </w:ins>
      <w:ins w:id="26" w:author="Robert Schell" w:date="2023-03-27T12:22:00Z">
        <w:r w:rsidR="00AE339A">
          <w:t xml:space="preserve">were invited and </w:t>
        </w:r>
      </w:ins>
      <w:r>
        <w:t xml:space="preserve">a subsample of 103,712 individuals responded to an email recruiting them to wear a wrist-worn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58160E96" w:rsidR="001B16EE" w:rsidRDefault="00D63A6A">
      <w:r>
        <w:t xml:space="preserve">Participants in the UK Biobank were genotyped using either the UK </w:t>
      </w:r>
      <w:proofErr w:type="spellStart"/>
      <w:r>
        <w:t>BiLEVE</w:t>
      </w:r>
      <w:proofErr w:type="spellEnd"/>
      <w:r>
        <w:t xml:space="preserve">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t>
      </w:r>
      <w:r w:rsidR="009175BD">
        <w:t>yielding</w:t>
      </w:r>
      <w:r>
        <w:t xml:space="preserve"> roughly 96 million variants </w:t>
      </w:r>
      <w:r w:rsidR="00364E21">
        <w:t>assayed</w:t>
      </w:r>
      <w:r w:rsidR="001B16EE">
        <w:t xml:space="preserve">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w:t>
      </w:r>
      <w:r w:rsidR="00364E21">
        <w:t>had</w:t>
      </w:r>
      <w:r w:rsidR="001B16EE">
        <w:t xml:space="preserve"> a mismatch between genetic and reported biological sex, </w:t>
      </w:r>
      <w:r w:rsidR="00A27C69">
        <w:t xml:space="preserve">sexual aneuploidy, </w:t>
      </w:r>
      <w:r w:rsidR="001B16EE">
        <w:t xml:space="preserve">outliers for missingness or heterozygosity, and </w:t>
      </w:r>
      <w:r w:rsidR="00364E21">
        <w:t xml:space="preserve">we </w:t>
      </w:r>
      <w:r w:rsidR="001B16EE">
        <w:t xml:space="preserve">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dataset by ancestry, with those of White British ancestry as the sample for the primary analyses and Black or Asian ancestry individuals for exploratory analyses in </w:t>
      </w:r>
      <w:proofErr w:type="spellStart"/>
      <w:r w:rsidR="00235338" w:rsidRPr="00DF2353">
        <w:rPr>
          <w:b/>
          <w:bCs/>
        </w:rPr>
        <w:t>e</w:t>
      </w:r>
      <w:r w:rsidR="009F3263" w:rsidRPr="00DF2353">
        <w:rPr>
          <w:b/>
          <w:bCs/>
        </w:rPr>
        <w:t>Figure</w:t>
      </w:r>
      <w:proofErr w:type="spellEnd"/>
      <w:r w:rsidR="009F3263" w:rsidRPr="00DF2353">
        <w:rPr>
          <w:b/>
          <w:bCs/>
        </w:rPr>
        <w:t xml:space="preserve"> </w:t>
      </w:r>
      <w:r w:rsidR="00C139E0">
        <w:rPr>
          <w:b/>
          <w:bCs/>
        </w:rPr>
        <w:t>2</w:t>
      </w:r>
      <w:r w:rsidR="001B16EE">
        <w:t>.</w:t>
      </w:r>
    </w:p>
    <w:p w14:paraId="6E265F59" w14:textId="0CD33D30" w:rsidR="00214C36" w:rsidRDefault="00214C36">
      <w:pPr>
        <w:rPr>
          <w:i/>
          <w:iCs/>
        </w:rPr>
      </w:pPr>
      <w:r w:rsidRPr="00214C36">
        <w:rPr>
          <w:i/>
          <w:iCs/>
        </w:rPr>
        <w:t>Polygenic Score</w:t>
      </w:r>
    </w:p>
    <w:p w14:paraId="1EDF1722" w14:textId="3BBEB75F" w:rsidR="00A27C69" w:rsidRPr="00A27C69" w:rsidRDefault="0037091B">
      <w:r>
        <w:t>We appl</w:t>
      </w:r>
      <w:r w:rsidR="00EE3DF0">
        <w:t>ied</w:t>
      </w:r>
      <w:r>
        <w:t xml:space="preserve"> the most predictive polygenic risk score available for CAD.</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w:t>
      </w:r>
      <w:r w:rsidR="00C4351D">
        <w:t>T</w:t>
      </w:r>
      <w:r>
        <w:t xml:space="preserve">his score was derived by obtaining weights from the largest European-ancestry focused GWAS </w:t>
      </w:r>
      <w:r w:rsidR="009175BD">
        <w:t>excluding</w:t>
      </w:r>
      <w:r>
        <w:t xml:space="preserve"> the UK Biobank</w:t>
      </w:r>
      <w:r w:rsidR="009175BD">
        <w:t>;</w:t>
      </w:r>
      <w:r>
        <w:t xml:space="preserve"> and used PRS-CS, a polygenic risk score prediction method </w:t>
      </w:r>
      <w:r w:rsidR="009175BD">
        <w:t>utilizing</w:t>
      </w:r>
      <w:r>
        <w:t xml:space="preserve"> a Bayesian framework and continuous shrinkage robust to varying genetic architecture. We </w:t>
      </w:r>
      <w:r w:rsidR="00BC4207">
        <w:t>screen</w:t>
      </w:r>
      <w:r w:rsidR="00364E21">
        <w:t>ed</w:t>
      </w:r>
      <w:r w:rsidR="00BC4207">
        <w:t xml:space="preserve"> out multi-allelic SNPs, restrict</w:t>
      </w:r>
      <w:r w:rsidR="00364E21">
        <w:t>ed</w:t>
      </w:r>
      <w:r w:rsidR="00BC4207">
        <w:t xml:space="preserve"> to SNPs with an INFO score</w:t>
      </w:r>
      <w:r w:rsidR="00F60FB1">
        <w:t xml:space="preserve"> </w:t>
      </w:r>
      <w:r w:rsidR="00BC4207">
        <w:t>greater than 0.6, and restrict</w:t>
      </w:r>
      <w:r w:rsidR="00364E21">
        <w:t>ed</w:t>
      </w:r>
      <w:r w:rsidR="00BC4207">
        <w:t xml:space="preserve"> minor allele frequency to at least 0.01, </w:t>
      </w:r>
      <w:r w:rsidR="009175BD">
        <w:t>yielding</w:t>
      </w:r>
      <w:r w:rsidR="00BC4207">
        <w:t xml:space="preserve">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6949C9">
        <w:t>We</w:t>
      </w:r>
      <w:r w:rsidR="00EE3DF0">
        <w:t xml:space="preserve"> transformed</w:t>
      </w:r>
      <w:r w:rsidR="00131846">
        <w:t xml:space="preserve"> the score into zero mean and unit variance</w:t>
      </w:r>
      <w:r w:rsidR="00364E21">
        <w:t>.</w:t>
      </w:r>
    </w:p>
    <w:p w14:paraId="6B21C50B" w14:textId="3C5C3E44" w:rsidR="00214C36" w:rsidRPr="00214C36" w:rsidRDefault="00214C36">
      <w:pPr>
        <w:rPr>
          <w:i/>
          <w:iCs/>
        </w:rPr>
      </w:pPr>
      <w:r w:rsidRPr="00214C36">
        <w:rPr>
          <w:i/>
          <w:iCs/>
        </w:rPr>
        <w:t>Physical Activity Measures</w:t>
      </w:r>
    </w:p>
    <w:p w14:paraId="44600EB5" w14:textId="440A6377" w:rsidR="00E60292" w:rsidRDefault="00214C36">
      <w:r>
        <w:t xml:space="preserve">Previous researchers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 Following the work of Dempsey </w:t>
      </w:r>
      <w:r w:rsidRPr="00214C36">
        <w:rPr>
          <w:i/>
          <w:iCs/>
        </w:rPr>
        <w:t>et al</w:t>
      </w:r>
      <w:r>
        <w:t>., w</w:t>
      </w:r>
      <w:r w:rsidR="005C3A9D">
        <w:t>e use</w:t>
      </w:r>
      <w:r w:rsidR="00AB5786">
        <w:t>d</w:t>
      </w:r>
      <w:r w:rsidR="005C3A9D">
        <w:t xml:space="preserve"> a formula </w:t>
      </w:r>
      <w:r w:rsidR="00364E21">
        <w:t xml:space="preserve">shown in </w:t>
      </w:r>
      <w:proofErr w:type="spellStart"/>
      <w:r w:rsidR="00364E21" w:rsidRPr="00364E21">
        <w:rPr>
          <w:b/>
          <w:bCs/>
        </w:rPr>
        <w:t>eTable</w:t>
      </w:r>
      <w:proofErr w:type="spellEnd"/>
      <w:r w:rsidR="00364E21" w:rsidRPr="00364E21">
        <w:rPr>
          <w:b/>
          <w:bCs/>
        </w:rPr>
        <w:t xml:space="preserve"> 1</w:t>
      </w:r>
      <w:r w:rsidR="00364E21">
        <w:t xml:space="preserve"> </w:t>
      </w:r>
      <w:r w:rsidR="005C3A9D">
        <w:t xml:space="preserve">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r w:rsidR="00493771">
        <w:t>.</w:t>
      </w:r>
      <w:r w:rsidR="00A46E9A">
        <w:fldChar w:fldCharType="begin" w:fldLock="1"/>
      </w:r>
      <w:r w:rsidR="00AC232C">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11&lt;/sup&gt;","plainTextFormattedCitation":"11","previouslyFormattedCitation":"&lt;sup&gt;11&lt;/sup&gt;"},"properties":{"noteIndex":0},"schema":"https://github.com/citation-style-language/schema/raw/master/csl-citation.json"}</w:instrText>
      </w:r>
      <w:r w:rsidR="00A46E9A">
        <w:fldChar w:fldCharType="separate"/>
      </w:r>
      <w:r w:rsidR="00AC232C" w:rsidRPr="00AC232C">
        <w:rPr>
          <w:noProof/>
          <w:vertAlign w:val="superscript"/>
        </w:rPr>
        <w:t>11</w:t>
      </w:r>
      <w:r w:rsidR="00A46E9A">
        <w:fldChar w:fldCharType="end"/>
      </w:r>
      <w:r w:rsidR="00493771">
        <w:t xml:space="preserve"> This measure </w:t>
      </w:r>
      <w:r w:rsidR="005273D0">
        <w:t>was</w:t>
      </w:r>
      <w:r w:rsidR="005C3A9D">
        <w:t xml:space="preserve"> validated in free-living populations by both doubly labeled water and a combined heart rate monitor and trunk acceleration, the gold and silver standards of physical activity energy expenditure measurement, respectively</w:t>
      </w:r>
      <w:r w:rsidR="00A712A9">
        <w:t>.</w:t>
      </w:r>
      <w:commentRangeStart w:id="27"/>
      <w:r w:rsidR="00A46E9A">
        <w:fldChar w:fldCharType="begin" w:fldLock="1"/>
      </w:r>
      <w:r w:rsidR="006B479C">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21,34,35&lt;/sup&gt;","plainTextFormattedCitation":"21,34,35","previouslyFormattedCitation":"&lt;sup&gt;21,34,35&lt;/sup&gt;"},"properties":{"noteIndex":0},"schema":"https://github.com/citation-style-language/schema/raw/master/csl-citation.json"}</w:instrText>
      </w:r>
      <w:r w:rsidR="00A46E9A">
        <w:fldChar w:fldCharType="separate"/>
      </w:r>
      <w:r w:rsidR="00B84812" w:rsidRPr="00B84812">
        <w:rPr>
          <w:noProof/>
          <w:vertAlign w:val="superscript"/>
        </w:rPr>
        <w:t>21,34,35</w:t>
      </w:r>
      <w:r w:rsidR="00A46E9A">
        <w:fldChar w:fldCharType="end"/>
      </w:r>
      <w:commentRangeEnd w:id="27"/>
      <w:r w:rsidR="00722F71">
        <w:rPr>
          <w:rStyle w:val="CommentReference"/>
        </w:rPr>
        <w:commentReference w:id="27"/>
      </w:r>
      <w:r>
        <w:t xml:space="preserve"> </w:t>
      </w:r>
      <w:r w:rsidR="00E60292">
        <w:t xml:space="preserve">PAEE serves as our measure of physical activity volume in kJ/kg/day. In order to calculate physical activity intensity, we </w:t>
      </w:r>
      <w:r w:rsidR="00493771">
        <w:t>categorize</w:t>
      </w:r>
      <w:r w:rsidR="00AB5786">
        <w:t>d</w:t>
      </w:r>
      <w:r w:rsidR="00E60292">
        <w:t xml:space="preserve"> physical activity above 125 milligravities as moderate</w:t>
      </w:r>
      <w:r w:rsidR="00364E21">
        <w:t>-</w:t>
      </w:r>
      <w:r w:rsidR="00E60292">
        <w:t>to</w:t>
      </w:r>
      <w:r w:rsidR="00364E21">
        <w:t>-</w:t>
      </w:r>
      <w:r w:rsidR="00E60292">
        <w:t>vigorous physical activity</w:t>
      </w:r>
      <w:r w:rsidR="00493771">
        <w:t xml:space="preserve"> (MVPA)</w:t>
      </w:r>
      <w:r w:rsidR="00E60292">
        <w:t xml:space="preserve"> and then divide</w:t>
      </w:r>
      <w:r w:rsidR="00AB5786">
        <w:t>d</w:t>
      </w:r>
      <w:r w:rsidR="00E60292">
        <w:t xml:space="preserve"> this value by </w:t>
      </w:r>
      <w:r w:rsidR="00364E21">
        <w:t>total PAEE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w:t>
      </w:r>
      <w:r w:rsidR="00A46E9A">
        <w:fldChar w:fldCharType="begin" w:fldLock="1"/>
      </w:r>
      <w:r w:rsidR="006B479C">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10,11,21,36&lt;/sup&gt;","plainTextFormattedCitation":"10,11,21,36","previouslyFormattedCitation":"&lt;sup&gt;10,11,21,36&lt;/sup&gt;"},"properties":{"noteIndex":0},"schema":"https://github.com/citation-style-language/schema/raw/master/csl-citation.json"}</w:instrText>
      </w:r>
      <w:r w:rsidR="00A46E9A">
        <w:fldChar w:fldCharType="separate"/>
      </w:r>
      <w:r w:rsidR="00B84812" w:rsidRPr="00B84812">
        <w:rPr>
          <w:noProof/>
          <w:vertAlign w:val="superscript"/>
        </w:rPr>
        <w:t>10,11,21,36</w:t>
      </w:r>
      <w:r w:rsidR="00A46E9A">
        <w:fldChar w:fldCharType="end"/>
      </w:r>
    </w:p>
    <w:p w14:paraId="7FAB2025" w14:textId="2D4F21C7" w:rsidR="00F92730" w:rsidRDefault="00D63A6A">
      <w:pPr>
        <w:rPr>
          <w:i/>
          <w:iCs/>
        </w:rPr>
      </w:pPr>
      <w:r w:rsidRPr="00D63A6A">
        <w:rPr>
          <w:i/>
          <w:iCs/>
        </w:rPr>
        <w:lastRenderedPageBreak/>
        <w:t xml:space="preserve">Outcome </w:t>
      </w:r>
      <w:commentRangeStart w:id="28"/>
      <w:r w:rsidRPr="00D63A6A">
        <w:rPr>
          <w:i/>
          <w:iCs/>
        </w:rPr>
        <w:t>Definition</w:t>
      </w:r>
      <w:commentRangeEnd w:id="28"/>
      <w:r w:rsidR="00C270C7">
        <w:rPr>
          <w:rStyle w:val="CommentReference"/>
        </w:rPr>
        <w:commentReference w:id="28"/>
      </w:r>
    </w:p>
    <w:p w14:paraId="44BF6EC3" w14:textId="245B6CDC" w:rsidR="001320FD" w:rsidRPr="00483287" w:rsidRDefault="001320FD">
      <w:r>
        <w:t>We define</w:t>
      </w:r>
      <w:r w:rsidR="00AA70E0">
        <w:t>d</w:t>
      </w:r>
      <w:r>
        <w:t xml:space="preserve"> CAD based on hospital inpatient episodes, surgeries, </w:t>
      </w:r>
      <w:r w:rsidR="00244FE1">
        <w:t xml:space="preserve">and </w:t>
      </w:r>
      <w:commentRangeStart w:id="29"/>
      <w:r>
        <w:t>deaths</w:t>
      </w:r>
      <w:commentRangeEnd w:id="29"/>
      <w:r w:rsidR="00244FE1">
        <w:rPr>
          <w:rStyle w:val="CommentReference"/>
        </w:rPr>
        <w:commentReference w:id="29"/>
      </w:r>
      <w:r>
        <w: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restrict</w:t>
      </w:r>
      <w:r w:rsidR="00AA70E0">
        <w:t>ed</w:t>
      </w:r>
      <w:r>
        <w:t xml:space="preserve"> to incident CAD by excluding individuals who experienced an event prior to the start of accelerometer wear.</w:t>
      </w:r>
      <w:r w:rsidR="00891B5F">
        <w:t xml:space="preserve"> </w:t>
      </w:r>
      <w:del w:id="30" w:author="Robert Schell" w:date="2023-03-26T22:18:00Z">
        <w:r w:rsidR="003263F7" w:rsidDel="001E5BB2">
          <w:delText xml:space="preserve"> </w:delText>
        </w:r>
      </w:del>
      <w:proofErr w:type="spellStart"/>
      <w:r w:rsidR="001E5BB2" w:rsidRPr="001E5BB2">
        <w:rPr>
          <w:b/>
          <w:bCs/>
          <w:rPrChange w:id="31" w:author="Robert Schell" w:date="2023-03-26T22:19:00Z">
            <w:rPr/>
          </w:rPrChange>
        </w:rPr>
        <w:t>eFigure</w:t>
      </w:r>
      <w:proofErr w:type="spellEnd"/>
      <w:r w:rsidR="001E5BB2" w:rsidRPr="001E5BB2">
        <w:rPr>
          <w:b/>
          <w:bCs/>
          <w:rPrChange w:id="32" w:author="Robert Schell" w:date="2023-03-26T22:19:00Z">
            <w:rPr/>
          </w:rPrChange>
        </w:rPr>
        <w:t xml:space="preserve"> 1</w:t>
      </w:r>
      <w:r w:rsidR="001E5BB2">
        <w:t xml:space="preserve"> shows the </w:t>
      </w:r>
      <w:r w:rsidR="00891B5F">
        <w:t xml:space="preserve">Kaplan-Meier </w:t>
      </w:r>
      <w:r w:rsidR="003263F7">
        <w:t>plot</w:t>
      </w:r>
      <w:r w:rsidR="00891B5F">
        <w:t xml:space="preserve"> for survival in the sample</w:t>
      </w:r>
      <w:r w:rsidR="001E5BB2">
        <w:t>.</w:t>
      </w:r>
    </w:p>
    <w:p w14:paraId="77D16B10" w14:textId="243AA0EC" w:rsidR="00D63A6A" w:rsidRDefault="00D63A6A">
      <w:pPr>
        <w:rPr>
          <w:i/>
          <w:iCs/>
        </w:rPr>
      </w:pPr>
      <w:r>
        <w:rPr>
          <w:i/>
          <w:iCs/>
        </w:rPr>
        <w:t>Covariates</w:t>
      </w:r>
    </w:p>
    <w:p w14:paraId="6C16AF7E" w14:textId="5535FE6D" w:rsidR="002F653C" w:rsidRPr="007D308A" w:rsidRDefault="002B04B0">
      <w:r>
        <w:t>In several waves, p</w:t>
      </w:r>
      <w:r w:rsidR="007D308A">
        <w:t xml:space="preserve">articipants self-reported </w:t>
      </w:r>
      <w:r w:rsidR="006E2499">
        <w:t>information</w:t>
      </w:r>
      <w:r w:rsidR="007D308A">
        <w:t xml:space="preserve"> on diet, health behaviors, parental history of </w:t>
      </w:r>
      <w:r w:rsidR="006E2499">
        <w:t xml:space="preserve">heart </w:t>
      </w:r>
      <w:commentRangeStart w:id="33"/>
      <w:r w:rsidR="006E2499">
        <w:t>disease</w:t>
      </w:r>
      <w:commentRangeEnd w:id="33"/>
      <w:r w:rsidR="00C067E1">
        <w:rPr>
          <w:rStyle w:val="CommentReference"/>
        </w:rPr>
        <w:commentReference w:id="33"/>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is measured as whether a person has a university degree, </w:t>
      </w:r>
      <w:r w:rsidR="009A5711">
        <w:t>any other</w:t>
      </w:r>
      <w:r w:rsidR="006E2499">
        <w:t xml:space="preserve">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proofErr w:type="spellStart"/>
      <w:r w:rsidR="008F7030" w:rsidRPr="008F7030">
        <w:rPr>
          <w:b/>
          <w:bCs/>
        </w:rPr>
        <w:t>eTable</w:t>
      </w:r>
      <w:proofErr w:type="spellEnd"/>
      <w:r w:rsidR="008F7030" w:rsidRPr="008F7030">
        <w:rPr>
          <w:b/>
          <w:bCs/>
        </w:rPr>
        <w:t xml:space="preserve"> 2</w:t>
      </w:r>
      <w:r w:rsidR="008F7030">
        <w:t xml:space="preserve"> shows</w:t>
      </w:r>
      <w:r w:rsidR="00FC4EAC">
        <w:t xml:space="preserve"> we created these variables from the UK Biobank</w:t>
      </w:r>
      <w:r w:rsidR="008F7030">
        <w:t xml:space="preserve"> data fields</w:t>
      </w:r>
      <w:r w:rsidR="00FC4EAC">
        <w:t xml:space="preserve">. </w:t>
      </w:r>
      <w:r w:rsidR="007D308A">
        <w:t>We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3293129A"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w:t>
      </w:r>
      <w:r w:rsidR="00EC6B68">
        <w:t>-</w:t>
      </w:r>
      <w:r w:rsidR="002C30F5">
        <w:t>to</w:t>
      </w:r>
      <w:r w:rsidR="00EC6B68">
        <w:t>-</w:t>
      </w:r>
      <w:r w:rsidR="002C30F5">
        <w:t>event as the outcome of interest</w:t>
      </w:r>
      <w:r>
        <w:t xml:space="preserve">. </w:t>
      </w:r>
      <w:r w:rsidR="009D5BCB">
        <w:t>The model stratifie</w:t>
      </w:r>
      <w:r w:rsidR="0009502B">
        <w:t>d</w:t>
      </w:r>
      <w:r w:rsidR="009D5BCB">
        <w:t xml:space="preserve"> on covariates that violate</w:t>
      </w:r>
      <w:r w:rsidR="0009502B">
        <w:t>d</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34"/>
      <w:commentRangeStart w:id="35"/>
      <w:commentRangeStart w:id="36"/>
      <w:r w:rsidR="009D5BCB">
        <w:t>test</w:t>
      </w:r>
      <w:r w:rsidR="00B958B4">
        <w:t>ed</w:t>
      </w:r>
      <w:r w:rsidR="009D5BCB">
        <w:t xml:space="preserve"> model fit </w:t>
      </w:r>
      <w:commentRangeEnd w:id="34"/>
      <w:r w:rsidR="00FB5113">
        <w:rPr>
          <w:rStyle w:val="CommentReference"/>
        </w:rPr>
        <w:commentReference w:id="34"/>
      </w:r>
      <w:commentRangeEnd w:id="35"/>
      <w:r w:rsidR="00FB5113">
        <w:rPr>
          <w:rStyle w:val="CommentReference"/>
        </w:rPr>
        <w:commentReference w:id="35"/>
      </w:r>
      <w:commentRangeEnd w:id="36"/>
      <w:r w:rsidR="00403B92">
        <w:rPr>
          <w:rStyle w:val="CommentReference"/>
        </w:rPr>
        <w:commentReference w:id="36"/>
      </w:r>
      <w:r w:rsidR="009D5BCB">
        <w:t xml:space="preserve">between the exposures entering the model linearly </w:t>
      </w:r>
      <w:r w:rsidR="003D1959">
        <w:t>or</w:t>
      </w:r>
      <w:r w:rsidR="009D5BCB">
        <w:t xml:space="preserve"> as a restricted quadratic or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w:t>
      </w:r>
      <w:r w:rsidR="009D5BCB">
        <w:t xml:space="preserve">. </w:t>
      </w:r>
      <w:r w:rsidR="00C85DD0">
        <w:t>We r</w:t>
      </w:r>
      <w:r w:rsidR="00952000">
        <w:t>a</w:t>
      </w:r>
      <w:r w:rsidR="00C85DD0">
        <w:t>n the</w:t>
      </w:r>
      <w:r w:rsidR="009D5BCB">
        <w:t xml:space="preserve"> model</w:t>
      </w:r>
      <w:r w:rsidR="002813CB">
        <w:t xml:space="preserve"> with PAEE and the polygenic risk score as continuous exposures </w:t>
      </w:r>
      <w:r w:rsidR="00C34213">
        <w:t>controlling for</w:t>
      </w:r>
      <w:r w:rsidR="002813CB">
        <w:t xml:space="preserve"> age and sex and then with the full set of covariates. </w:t>
      </w:r>
      <w:r w:rsidR="00B958B4">
        <w:t>Genetic risk and physical activity volume risk were then split into quintiles and</w:t>
      </w:r>
      <w:r w:rsidR="002813CB">
        <w:t xml:space="preserve"> hazard ratio and 95% confidence intervals </w:t>
      </w:r>
      <w:r w:rsidR="00B958B4">
        <w:t>were calculated</w:t>
      </w:r>
      <w:r w:rsidR="002813CB">
        <w:t xml:space="preserve"> with the 20</w:t>
      </w:r>
      <w:r w:rsidR="002813CB" w:rsidRPr="002813CB">
        <w:rPr>
          <w:vertAlign w:val="superscript"/>
        </w:rPr>
        <w:t>th</w:t>
      </w:r>
      <w:r w:rsidR="002813CB">
        <w:t xml:space="preserve"> percentile of risk (lowest) in both serving as the reference group. We </w:t>
      </w:r>
      <w:r w:rsidR="00B958B4">
        <w:t>then</w:t>
      </w:r>
      <w:r w:rsidR="002813CB">
        <w:t xml:space="preserv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set of covariates</w:t>
      </w:r>
      <w:r w:rsidR="00952000">
        <w:t xml:space="preserve"> and repeated </w:t>
      </w:r>
      <w:r w:rsidR="009D5BCB">
        <w:t xml:space="preserve">the quintile-based analysis </w:t>
      </w:r>
      <w:r w:rsidR="0048555F">
        <w:t xml:space="preserve">using percent MVPA adjusted </w:t>
      </w:r>
      <w:r w:rsidR="009D5BCB">
        <w:t xml:space="preserve">for PAEE. </w:t>
      </w:r>
      <w:r w:rsidR="002956B2">
        <w:t xml:space="preserve">In sensitivity analyses, we </w:t>
      </w:r>
      <w:r w:rsidR="00952000">
        <w:t xml:space="preserve">excluded cases </w:t>
      </w:r>
      <w:r w:rsidR="00C34213">
        <w:t xml:space="preserve">occurring </w:t>
      </w:r>
      <w:r w:rsidR="00952000">
        <w:t xml:space="preserve">within the first year of accelerometer wear to minimize the potential for reverse causation, </w:t>
      </w:r>
      <w:r w:rsidR="002956B2">
        <w:t>explored the impact of measured body mass index, average sleep duration, and cholesterol and blood pressure medication, all potential mediators, as well as manual labor conducted for one’s occupation on the results. We relied on complete case analysis but imputed via multivariate imputation by chained equations as a sensitivity analysis.</w:t>
      </w:r>
    </w:p>
    <w:p w14:paraId="749791BC" w14:textId="0C0E6C79" w:rsidR="006176F5" w:rsidRDefault="009D5BCB">
      <w:r>
        <w:lastRenderedPageBreak/>
        <w:t>Lastly, we explore</w:t>
      </w:r>
      <w:r w:rsidR="00B958B4">
        <w:t>d</w:t>
      </w:r>
      <w:r>
        <w:t xml:space="preserve"> </w:t>
      </w:r>
      <w:r w:rsidR="000725E9">
        <w:t>whether</w:t>
      </w:r>
      <w:r>
        <w:t xml:space="preserve"> genetic risk and physical activity volume and intensity interact to produce a higher 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37"/>
      <w:r w:rsidRPr="009D5BCB">
        <w:rPr>
          <w:b/>
          <w:bCs/>
        </w:rPr>
        <w:t>RESULTS</w:t>
      </w:r>
      <w:commentRangeEnd w:id="37"/>
      <w:r w:rsidR="009A7DCC">
        <w:rPr>
          <w:rStyle w:val="CommentReference"/>
        </w:rPr>
        <w:commentReference w:id="37"/>
      </w:r>
    </w:p>
    <w:p w14:paraId="4FEB3472" w14:textId="73F0A159" w:rsidR="00FB42C9" w:rsidRPr="00FB42C9" w:rsidRDefault="00FB42C9" w:rsidP="00BE16A0">
      <w:pPr>
        <w:rPr>
          <w:i/>
          <w:iCs/>
        </w:rPr>
      </w:pPr>
      <w:r w:rsidRPr="00FB42C9">
        <w:rPr>
          <w:i/>
          <w:iCs/>
        </w:rPr>
        <w:t>Population Characteristics</w:t>
      </w:r>
    </w:p>
    <w:p w14:paraId="1C8C6588" w14:textId="7FF2A856" w:rsidR="00BE16A0" w:rsidRPr="00BE16A0" w:rsidRDefault="00A16861" w:rsidP="00BE16A0">
      <w:r>
        <w:t xml:space="preserve">After screening individuals for valid accelerometer wear data, 96,660 participants remained in the study. </w:t>
      </w:r>
      <w:ins w:id="38" w:author="Robert Schell" w:date="2023-03-27T12:42:00Z">
        <w:r w:rsidR="0098624E">
          <w:t>We excluded</w:t>
        </w:r>
      </w:ins>
      <w:r>
        <w:t xml:space="preserve"> 17,206 participants </w:t>
      </w:r>
      <w:r w:rsidR="0098624E">
        <w:t>not meeting</w:t>
      </w:r>
      <w:r>
        <w:t xml:space="preserve"> the genetic quality control criteria</w:t>
      </w:r>
      <w:r w:rsidR="002E0623">
        <w:t xml:space="preserve">. </w:t>
      </w:r>
      <w:r w:rsidR="007851EF">
        <w:t>1,587</w:t>
      </w:r>
      <w:r w:rsidR="002E0623">
        <w:t xml:space="preserve"> participants had missing covariate data</w:t>
      </w:r>
      <w:r>
        <w:t xml:space="preserve">, </w:t>
      </w:r>
      <w:r w:rsidR="002E0623">
        <w:t xml:space="preserve">and </w:t>
      </w:r>
      <w:r w:rsidR="007851EF">
        <w:t>1,980</w:t>
      </w:r>
      <w:r w:rsidR="002E0623">
        <w:t xml:space="preserve">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was 6.8 years with a total of </w:t>
      </w:r>
      <w:r w:rsidR="004414F9">
        <w:t>430,160</w:t>
      </w:r>
      <w:r>
        <w:t xml:space="preserve"> cumulative person-years and 1,</w:t>
      </w:r>
      <w:r w:rsidR="00AB61F1">
        <w:t>368</w:t>
      </w:r>
      <w:r>
        <w:t xml:space="preserve"> </w:t>
      </w:r>
      <w:r w:rsidR="00B61641">
        <w:t>CAD</w:t>
      </w:r>
      <w:r w:rsidR="002E0623">
        <w:t xml:space="preserve"> cases</w:t>
      </w:r>
      <w:r>
        <w:t>. The average age at baseline was 62</w:t>
      </w:r>
      <w:r w:rsidR="004414F9">
        <w:t>.5</w:t>
      </w:r>
      <w:r>
        <w:t xml:space="preserve">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547D4C">
        <w:t xml:space="preserve"> </w:t>
      </w:r>
      <w:del w:id="39" w:author="Robert Schell" w:date="2023-03-26T22:11:00Z">
        <w:r w:rsidR="006E3E77" w:rsidDel="001E5BB2">
          <w:delText xml:space="preserve"> </w:delText>
        </w:r>
      </w:del>
      <w:proofErr w:type="spellStart"/>
      <w:r w:rsidR="001E5BB2" w:rsidRPr="001E5BB2">
        <w:rPr>
          <w:b/>
          <w:bCs/>
          <w:rPrChange w:id="40" w:author="Robert Schell" w:date="2023-03-26T22:12:00Z">
            <w:rPr/>
          </w:rPrChange>
        </w:rPr>
        <w:t>eTable</w:t>
      </w:r>
      <w:proofErr w:type="spellEnd"/>
      <w:r w:rsidR="001E5BB2" w:rsidRPr="001E5BB2">
        <w:rPr>
          <w:b/>
          <w:bCs/>
          <w:rPrChange w:id="41" w:author="Robert Schell" w:date="2023-03-26T22:12:00Z">
            <w:rPr/>
          </w:rPrChange>
        </w:rPr>
        <w:t xml:space="preserve"> 3</w:t>
      </w:r>
      <w:r w:rsidR="001E5BB2">
        <w:t xml:space="preserve"> shows the </w:t>
      </w:r>
      <w:r w:rsidR="006E3E77">
        <w:t>quintiles of PAEE, % MVPA, and the polygenic score.</w:t>
      </w:r>
      <w:r w:rsidR="009F3548">
        <w:t xml:space="preserve"> Model 1 refers to the fully adjusted model and model 0 refers to the model adjusted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7B7C12C6" w:rsidR="00EB045E" w:rsidRPr="00CB216B" w:rsidRDefault="001B2008" w:rsidP="00BC37C9">
      <w:r w:rsidRPr="00CB216B">
        <w:t xml:space="preserve">As </w:t>
      </w:r>
      <w:proofErr w:type="spellStart"/>
      <w:r w:rsidRPr="00384D0C">
        <w:rPr>
          <w:b/>
          <w:bCs/>
        </w:rPr>
        <w:t>eTable</w:t>
      </w:r>
      <w:proofErr w:type="spellEnd"/>
      <w:r w:rsidRPr="00384D0C">
        <w:rPr>
          <w:b/>
          <w:bCs/>
        </w:rPr>
        <w:t xml:space="preserv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xml:space="preserve">. </w:t>
      </w:r>
      <w:r w:rsidRPr="00B07A21">
        <w:t>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33207B">
        <w:t>)</w:t>
      </w:r>
      <w:r w:rsidR="00A24631" w:rsidRPr="00B07A21">
        <w:t>, which includes PAEE as a confounder,</w:t>
      </w:r>
      <w:r w:rsidRPr="00B07A21">
        <w:t xml:space="preserve"> </w:t>
      </w:r>
      <w:r w:rsidR="00A24631" w:rsidRPr="00B07A21">
        <w:t xml:space="preserve">in </w:t>
      </w:r>
      <w:r w:rsidR="00AD2597">
        <w:t>model 1</w:t>
      </w:r>
      <w:r w:rsidR="00A24631" w:rsidRPr="00B07A21">
        <w:t>.</w:t>
      </w:r>
      <w:r w:rsidR="00B462B4">
        <w:t xml:space="preserve"> </w:t>
      </w:r>
      <w:proofErr w:type="spellStart"/>
      <w:r w:rsidR="00C2141C" w:rsidRPr="00C2141C">
        <w:rPr>
          <w:b/>
          <w:bCs/>
        </w:rPr>
        <w:t>eTable</w:t>
      </w:r>
      <w:proofErr w:type="spellEnd"/>
      <w:r w:rsidR="00C2141C" w:rsidRPr="00C2141C">
        <w:rPr>
          <w:b/>
          <w:bCs/>
        </w:rPr>
        <w:t xml:space="preserve"> 5</w:t>
      </w:r>
      <w:r w:rsidR="00C2141C">
        <w:t xml:space="preserve"> presents</w:t>
      </w:r>
      <w:r w:rsidR="00B462B4">
        <w:t xml:space="preserve"> results </w:t>
      </w:r>
      <w:r w:rsidR="009F3548">
        <w:t>f</w:t>
      </w:r>
      <w:r w:rsidR="00B462B4">
        <w:t>or model 0</w:t>
      </w:r>
      <w:r w:rsidR="00C2141C">
        <w:t>.</w:t>
      </w:r>
    </w:p>
    <w:p w14:paraId="166B56F5" w14:textId="6DA79698"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Quintile Comparison</w:t>
      </w:r>
    </w:p>
    <w:p w14:paraId="41AD4E22" w14:textId="4504C0CD"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quintiles, with a lower quintile denoting a lower risk of incident CAD. All results are for model 1.</w:t>
      </w:r>
      <w:r w:rsidR="00BD32D1">
        <w:t xml:space="preserve"> PAEE and genetic risk at every quintile beyond the 20</w:t>
      </w:r>
      <w:r w:rsidR="00BD32D1" w:rsidRPr="00BD32D1">
        <w:rPr>
          <w:vertAlign w:val="superscript"/>
        </w:rPr>
        <w:t>th</w:t>
      </w:r>
      <w:r w:rsidR="00BD32D1">
        <w:t xml:space="preserve"> percentile </w:t>
      </w:r>
      <w:r w:rsidR="006736BE">
        <w:t>exhibited</w:t>
      </w:r>
      <w:r w:rsidR="00BD32D1">
        <w:t xml:space="preserve"> significant </w:t>
      </w:r>
      <w:r w:rsidR="00C10A2E">
        <w:t>increases in risk relative to</w:t>
      </w:r>
      <w:r w:rsidR="00BD32D1">
        <w:t xml:space="preserve"> the reference group, which </w:t>
      </w:r>
      <w:r w:rsidR="006736BE">
        <w:t>emphasizes that</w:t>
      </w:r>
      <w:r w:rsidR="00BD32D1">
        <w:t xml:space="preserve"> small changes in genetic risk or PAEE could have meaningful effects on an individual’s overall risk. </w:t>
      </w:r>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greater hazard of incident CAD compared to an individual in the same genetic risk stratum at the 20</w:t>
      </w:r>
      <w:r w:rsidRPr="009C52FB">
        <w:rPr>
          <w:vertAlign w:val="superscript"/>
        </w:rPr>
        <w:t>th</w:t>
      </w:r>
      <w:r>
        <w:t xml:space="preserve"> percentile of </w:t>
      </w:r>
      <w:r w:rsidR="006736BE">
        <w:t>PAEE</w:t>
      </w:r>
      <w:r>
        <w:t xml:space="preserve">. Genetic risk </w:t>
      </w:r>
      <w:r w:rsidR="00384BD8">
        <w:t xml:space="preserve">has </w:t>
      </w:r>
      <w:r w:rsidR="00051328">
        <w:t>a</w:t>
      </w:r>
      <w:r w:rsidR="00384BD8">
        <w:t xml:space="preserve">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49437C">
        <w:t>An</w:t>
      </w:r>
      <w:r>
        <w:t xml:space="preserve"> individual at the 80</w:t>
      </w:r>
      <w:r w:rsidRPr="009C52FB">
        <w:rPr>
          <w:vertAlign w:val="superscript"/>
        </w:rPr>
        <w:t>th</w:t>
      </w:r>
      <w:r>
        <w:t xml:space="preserve"> percentile of risk for </w:t>
      </w:r>
      <w:r w:rsidR="00D6172B">
        <w:t>PAEE</w:t>
      </w:r>
      <w:r>
        <w:t xml:space="preserve"> and genetic susceptibility faces a 15</w:t>
      </w:r>
      <w:r w:rsidR="00D538AF">
        <w:t>3</w:t>
      </w:r>
      <w:r>
        <w:t xml:space="preserve">% greater hazard of incident CAD than </w:t>
      </w:r>
      <w:r w:rsidR="00384BD8">
        <w:t>the reference group</w:t>
      </w:r>
      <w:r>
        <w:t>.</w:t>
      </w:r>
    </w:p>
    <w:p w14:paraId="2964AA8D" w14:textId="43B61F76" w:rsidR="00FB42C9" w:rsidRPr="0026526C" w:rsidRDefault="00350220" w:rsidP="0026526C">
      <w:pPr>
        <w:jc w:val="center"/>
        <w:rPr>
          <w:b/>
          <w:bCs/>
        </w:rPr>
      </w:pPr>
      <w:r w:rsidRPr="00350220">
        <w:rPr>
          <w:b/>
          <w:bCs/>
        </w:rPr>
        <w:t>[Insert Table 2 here]</w:t>
      </w:r>
    </w:p>
    <w:p w14:paraId="34DBD519" w14:textId="6571B30F"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42"/>
      <w:r w:rsidRPr="00FB42C9">
        <w:rPr>
          <w:i/>
          <w:iCs/>
        </w:rPr>
        <w:t>Risk</w:t>
      </w:r>
      <w:commentRangeEnd w:id="42"/>
      <w:r w:rsidR="0048555F">
        <w:rPr>
          <w:rStyle w:val="CommentReference"/>
        </w:rPr>
        <w:commentReference w:id="42"/>
      </w:r>
      <w:r w:rsidR="001D057F">
        <w:rPr>
          <w:i/>
          <w:iCs/>
        </w:rPr>
        <w:t xml:space="preserve"> Quintile Comparison</w:t>
      </w:r>
    </w:p>
    <w:p w14:paraId="68A9A6C4" w14:textId="414A7464" w:rsidR="0048555F" w:rsidRDefault="00D6172B" w:rsidP="00BC37C9">
      <w:r>
        <w:lastRenderedPageBreak/>
        <w:t xml:space="preserve">Controlling for </w:t>
      </w:r>
      <w:r w:rsidR="009C051E">
        <w:t>PAEE</w:t>
      </w:r>
      <w:r>
        <w:t xml:space="preserve"> in model 1, </w:t>
      </w:r>
      <w:r w:rsidRPr="00D6172B">
        <w:rPr>
          <w:b/>
          <w:bCs/>
        </w:rPr>
        <w:t>Table 3</w:t>
      </w:r>
      <w:r>
        <w:t xml:space="preserve"> shows that </w:t>
      </w:r>
      <w:r w:rsidR="0048555F">
        <w:t>percent</w:t>
      </w:r>
      <w:r>
        <w:t xml:space="preserve"> MVPA has a</w:t>
      </w:r>
      <w:r w:rsidR="00101734">
        <w:t xml:space="preserve"> </w:t>
      </w:r>
      <w:r>
        <w:t>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greater hazard of incident CAD compared to an individual in the same genetic risk stratum at the 20</w:t>
      </w:r>
      <w:r w:rsidR="0048555F" w:rsidRPr="0048555F">
        <w:rPr>
          <w:vertAlign w:val="superscript"/>
        </w:rPr>
        <w:t>th</w:t>
      </w:r>
      <w:r w:rsidR="0048555F">
        <w:t xml:space="preserve"> percentil</w:t>
      </w:r>
      <w:r w:rsidR="009C051E">
        <w:t>e</w:t>
      </w:r>
      <w:r w:rsidR="0048555F">
        <w:t>.</w:t>
      </w:r>
      <w:r w:rsidR="00D2040F">
        <w:t xml:space="preserve"> The combined association between a participant </w:t>
      </w:r>
      <w:r w:rsidR="009C051E">
        <w:t>at</w:t>
      </w:r>
      <w:r w:rsidR="00D2040F">
        <w:t xml:space="preserve"> the 80</w:t>
      </w:r>
      <w:r w:rsidR="00D2040F" w:rsidRPr="00D2040F">
        <w:rPr>
          <w:vertAlign w:val="superscript"/>
        </w:rPr>
        <w:t>th</w:t>
      </w:r>
      <w:r w:rsidR="00D2040F">
        <w:t xml:space="preserve"> percentile of risk for both percent MVPA and genetic susceptibility results in nearly three times higher hazard of incident CAD </w:t>
      </w:r>
      <w:r w:rsidR="009C051E">
        <w:t>relative to</w:t>
      </w:r>
      <w:r w:rsidR="00D2040F">
        <w:t xml:space="preserve"> an individual in the </w:t>
      </w:r>
      <w:r w:rsidR="003B2BD9">
        <w:t>reference group</w:t>
      </w:r>
      <w:r w:rsidR="00D2040F">
        <w:t xml:space="preserve">. We explored possible interaction between physical activity volume and intensity and concluded that no significant interaction </w:t>
      </w:r>
      <w:r w:rsidR="00496D23">
        <w:t>exists</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6640804A" w:rsidR="00BE16A0" w:rsidRDefault="00592960">
      <w:r>
        <w:t xml:space="preserve">In </w:t>
      </w:r>
      <w:proofErr w:type="spellStart"/>
      <w:r w:rsidRPr="00592960">
        <w:rPr>
          <w:b/>
          <w:bCs/>
          <w:rPrChange w:id="43" w:author="Robert Schell" w:date="2023-03-27T12:48:00Z">
            <w:rPr/>
          </w:rPrChange>
        </w:rPr>
        <w:t>eTable</w:t>
      </w:r>
      <w:proofErr w:type="spellEnd"/>
      <w:r w:rsidRPr="00592960">
        <w:rPr>
          <w:b/>
          <w:bCs/>
          <w:rPrChange w:id="44" w:author="Robert Schell" w:date="2023-03-27T12:48:00Z">
            <w:rPr/>
          </w:rPrChange>
        </w:rPr>
        <w:t xml:space="preserve"> 6</w:t>
      </w:r>
      <w:r>
        <w:t xml:space="preserve"> w</w:t>
      </w:r>
      <w:r w:rsidR="009005E5">
        <w:t>e found no significant interactions between PAEE and genetic risk or percent MVPA and genetic risk. This coheres with the existing literature that relied on subjective physical activity and genetic risk.</w:t>
      </w:r>
      <w:r w:rsidR="00C905FF">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C905FF">
        <w:fldChar w:fldCharType="separate"/>
      </w:r>
      <w:r w:rsidR="00401C77" w:rsidRPr="00401C77">
        <w:rPr>
          <w:noProof/>
          <w:vertAlign w:val="superscript"/>
        </w:rPr>
        <w:t>9,19</w:t>
      </w:r>
      <w:r w:rsidR="00C905FF">
        <w:fldChar w:fldCharType="end"/>
      </w:r>
      <w:r w:rsidR="009005E5">
        <w:t xml:space="preserve"> </w:t>
      </w:r>
    </w:p>
    <w:p w14:paraId="390A86CD" w14:textId="2BFC5624" w:rsidR="008C0C51" w:rsidRDefault="008C0C51">
      <w:pPr>
        <w:rPr>
          <w:i/>
          <w:iCs/>
        </w:rPr>
      </w:pPr>
      <w:r w:rsidRPr="008C0C51">
        <w:rPr>
          <w:i/>
          <w:iCs/>
        </w:rPr>
        <w:t>Sensitivity Analyses</w:t>
      </w:r>
    </w:p>
    <w:p w14:paraId="0A81683E" w14:textId="49CF4E82" w:rsidR="008C0C51" w:rsidRPr="008C0C51" w:rsidRDefault="00B83FA9">
      <w:r>
        <w:t>We</w:t>
      </w:r>
      <w:r w:rsidR="008C0C51">
        <w:t xml:space="preserve"> exclude</w:t>
      </w:r>
      <w:r w:rsidR="00C21272">
        <w:t>d</w:t>
      </w:r>
      <w:r w:rsidR="008C0C51">
        <w:t xml:space="preserve"> individuals with cases </w:t>
      </w:r>
      <w:r w:rsidR="000725E9">
        <w:t>occurring</w:t>
      </w:r>
      <w:r w:rsidR="008C0C51">
        <w:t xml:space="preserve"> within the first year of follow-up</w:t>
      </w:r>
      <w:r w:rsidR="00143EEC">
        <w:t xml:space="preserve"> in </w:t>
      </w:r>
      <w:proofErr w:type="spellStart"/>
      <w:r w:rsidR="00143EEC" w:rsidRPr="00143EEC">
        <w:rPr>
          <w:b/>
          <w:bCs/>
          <w:rPrChange w:id="45" w:author="Robert Schell" w:date="2023-03-27T12:34:00Z">
            <w:rPr/>
          </w:rPrChange>
        </w:rPr>
        <w:t>eTables</w:t>
      </w:r>
      <w:proofErr w:type="spellEnd"/>
      <w:r w:rsidR="00143EEC" w:rsidRPr="00143EEC">
        <w:rPr>
          <w:b/>
          <w:bCs/>
          <w:rPrChange w:id="46" w:author="Robert Schell" w:date="2023-03-27T12:34:00Z">
            <w:rPr/>
          </w:rPrChange>
        </w:rPr>
        <w:t xml:space="preserve"> </w:t>
      </w:r>
      <w:r w:rsidR="00143EEC">
        <w:rPr>
          <w:b/>
          <w:bCs/>
        </w:rPr>
        <w:t>7 and 8</w:t>
      </w:r>
      <w:r w:rsidR="008C0C51">
        <w:t xml:space="preserve">, reran the analyses with </w:t>
      </w:r>
      <w:r w:rsidR="00143EEC">
        <w:t xml:space="preserve">multivariate imputation by chained </w:t>
      </w:r>
      <w:commentRangeStart w:id="47"/>
      <w:commentRangeStart w:id="48"/>
      <w:r w:rsidR="00143EEC">
        <w:t>equations</w:t>
      </w:r>
      <w:commentRangeEnd w:id="47"/>
      <w:r w:rsidR="00143EEC">
        <w:rPr>
          <w:rStyle w:val="CommentReference"/>
        </w:rPr>
        <w:commentReference w:id="47"/>
      </w:r>
      <w:commentRangeEnd w:id="48"/>
      <w:r w:rsidR="00722F6E">
        <w:rPr>
          <w:rStyle w:val="CommentReference"/>
        </w:rPr>
        <w:commentReference w:id="48"/>
      </w:r>
      <w:r w:rsidR="00143EEC">
        <w:t xml:space="preserve"> in </w:t>
      </w:r>
      <w:proofErr w:type="spellStart"/>
      <w:r w:rsidR="00143EEC" w:rsidRPr="00143EEC">
        <w:rPr>
          <w:b/>
          <w:bCs/>
          <w:rPrChange w:id="49" w:author="Robert Schell" w:date="2023-03-27T12:34:00Z">
            <w:rPr/>
          </w:rPrChange>
        </w:rPr>
        <w:t>eTables</w:t>
      </w:r>
      <w:proofErr w:type="spellEnd"/>
      <w:r w:rsidR="00143EEC" w:rsidRPr="00143EEC">
        <w:rPr>
          <w:b/>
          <w:bCs/>
          <w:rPrChange w:id="50" w:author="Robert Schell" w:date="2023-03-27T12:34:00Z">
            <w:rPr/>
          </w:rPrChange>
        </w:rPr>
        <w:t xml:space="preserve"> </w:t>
      </w:r>
      <w:r w:rsidR="00143EEC">
        <w:rPr>
          <w:b/>
          <w:bCs/>
        </w:rPr>
        <w:t>9 and 10</w:t>
      </w:r>
      <w:r w:rsidR="008C0C51">
        <w:t xml:space="preserve">, and added potential mediators and occupation into the model with results in </w:t>
      </w:r>
      <w:proofErr w:type="spellStart"/>
      <w:r w:rsidR="008C0C51" w:rsidRPr="00B07A21">
        <w:rPr>
          <w:b/>
          <w:bCs/>
        </w:rPr>
        <w:t>eTable</w:t>
      </w:r>
      <w:r w:rsidR="00B07A21" w:rsidRPr="00B07A21">
        <w:rPr>
          <w:b/>
          <w:bCs/>
        </w:rPr>
        <w:t>s</w:t>
      </w:r>
      <w:proofErr w:type="spellEnd"/>
      <w:r w:rsidR="00B07A21" w:rsidRPr="00B07A21">
        <w:rPr>
          <w:b/>
          <w:bCs/>
        </w:rPr>
        <w:t xml:space="preserve"> </w:t>
      </w:r>
      <w:r w:rsidR="00143EEC">
        <w:rPr>
          <w:b/>
          <w:bCs/>
        </w:rPr>
        <w:t>11 and 12</w:t>
      </w:r>
      <w:r w:rsidR="008C0C51">
        <w:t>. None of these choices substantial</w:t>
      </w:r>
      <w:r w:rsidR="005273D0">
        <w:t>ly</w:t>
      </w:r>
      <w:r w:rsidR="008C0C51">
        <w:t xml:space="preserve"> </w:t>
      </w:r>
      <w:r w:rsidR="005273D0">
        <w:t xml:space="preserve">affected </w:t>
      </w:r>
      <w:r w:rsidR="008C0C51">
        <w:t>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5B626CD5" w:rsidR="007A15CA" w:rsidRDefault="00E84B6C">
      <w:r>
        <w:t>In this study of 66,180 participants from the UK Biobank</w:t>
      </w:r>
      <w:r w:rsidR="005273D0">
        <w:t xml:space="preserve">, genetic </w:t>
      </w:r>
      <w:r>
        <w:t xml:space="preserve">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w:t>
      </w:r>
      <w:r w:rsidR="009C051E">
        <w:t xml:space="preserve">low </w:t>
      </w:r>
      <w:r>
        <w:t xml:space="preserve">physical activity volume and intensity increased risk of CAD within a genetic risk stratum, low levels of physical activity volume and intensity were associated with greater risk of incident CAD in the highest genetic risk group. This suggests that physical activity behavior </w:t>
      </w:r>
      <w:r w:rsidR="009C051E">
        <w:t>can play</w:t>
      </w:r>
      <w:r>
        <w:t xml:space="preserve"> a role in abating high genetic risk of CAD. Specifically, an individual at the highest level of genetic risk and </w:t>
      </w:r>
      <w:r w:rsidR="009C051E">
        <w:t>highest level</w:t>
      </w:r>
      <w:r>
        <w:t xml:space="preserve"> of physical activity volume or intensity in the quintile analysis faced a 9</w:t>
      </w:r>
      <w:r w:rsidR="00D538AF">
        <w:t>2</w:t>
      </w:r>
      <w:r>
        <w:t>% greater hazard of CAD compared to a 15</w:t>
      </w:r>
      <w:r w:rsidR="00D538AF">
        <w:t>3</w:t>
      </w:r>
      <w:r>
        <w:t>% increase and 18</w:t>
      </w:r>
      <w:r w:rsidR="00D538AF">
        <w:t>3</w:t>
      </w:r>
      <w:r>
        <w:t>% increase if they also had the lowest levels of physical activity volume or intensity, respectively.</w:t>
      </w:r>
    </w:p>
    <w:p w14:paraId="0EFDF1CB" w14:textId="7FD6CBDA" w:rsidR="000E7A0E" w:rsidRDefault="000E7A0E">
      <w:pPr>
        <w:rPr>
          <w:i/>
          <w:iCs/>
        </w:rPr>
      </w:pPr>
      <w:r w:rsidRPr="000E7A0E">
        <w:rPr>
          <w:i/>
          <w:iCs/>
        </w:rPr>
        <w:t>Comparison with Existing Literature</w:t>
      </w:r>
    </w:p>
    <w:p w14:paraId="0D1FF37D" w14:textId="6BD375F1" w:rsidR="0089176A" w:rsidRDefault="00E956B2">
      <w:r>
        <w:t>Compared to previous studies on</w:t>
      </w:r>
      <w:r w:rsidR="0089176A">
        <w:t xml:space="preserve"> subjective physical activity, genetic risk, and cardiovascular diseases, the association between CAD and genetic risk </w:t>
      </w:r>
      <w:r w:rsidR="00F21914">
        <w:t>is</w:t>
      </w:r>
      <w:r w:rsidR="0089176A">
        <w:t xml:space="preserve"> stronger in the current study.</w:t>
      </w:r>
      <w:r w:rsidR="00A46E9A">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Cardiology","id":"ITEM-2","issue":"8","issued":{"date-parts":[["2018","8","1"]]},"page":"693-702","publisher":"American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mendeley":{"formattedCitation":"&lt;sup&gt;9,19&lt;/sup&gt;","plainTextFormattedCitation":"9,19","previouslyFormattedCitation":"&lt;sup&gt;9,19&lt;/sup&gt;"},"properties":{"noteIndex":0},"schema":"https://github.com/citation-style-language/schema/raw/master/csl-citation.json"}</w:instrText>
      </w:r>
      <w:r w:rsidR="00A46E9A">
        <w:fldChar w:fldCharType="separate"/>
      </w:r>
      <w:r w:rsidR="00401C77" w:rsidRPr="00401C77">
        <w:rPr>
          <w:noProof/>
          <w:vertAlign w:val="superscript"/>
        </w:rPr>
        <w:t>9,19</w:t>
      </w:r>
      <w:r w:rsidR="00A46E9A">
        <w:fldChar w:fldCharType="end"/>
      </w:r>
      <w:r w:rsidR="0089176A">
        <w:t xml:space="preserve"> Said </w:t>
      </w:r>
      <w:r w:rsidR="0089176A" w:rsidRPr="00F21914">
        <w:rPr>
          <w:i/>
          <w:iCs/>
        </w:rPr>
        <w:t>et al.,</w:t>
      </w:r>
      <w:r w:rsidR="0089176A">
        <w:t xml:space="preserve"> </w:t>
      </w:r>
      <w:r w:rsidR="00F21914">
        <w:t xml:space="preserve">discretized </w:t>
      </w:r>
      <w:r w:rsidR="0089176A">
        <w:t>physical activity into ideal, intermediate, and poor</w:t>
      </w:r>
      <w:r w:rsidR="00E82606">
        <w:t xml:space="preserve"> with ideal denoting that a person met AHA standards and poor denoting a person engaged in no MVPA. While the </w:t>
      </w:r>
      <w:r w:rsidR="006949C9">
        <w:t xml:space="preserve">risk difference </w:t>
      </w:r>
      <w:r w:rsidR="00E82606">
        <w:t>between ideal and poor is stronger than observed in our study, this likely occurs because the comparison includes individuals at the absolute extreme of physical activity, whereas we observe as a worst-case scenario individuals at the 80</w:t>
      </w:r>
      <w:r w:rsidR="00E82606" w:rsidRPr="00E82606">
        <w:rPr>
          <w:vertAlign w:val="superscript"/>
        </w:rPr>
        <w:t>th</w:t>
      </w:r>
      <w:r w:rsidR="00E82606">
        <w:t xml:space="preserve"> percentile. In contrast, </w:t>
      </w:r>
      <w:proofErr w:type="spellStart"/>
      <w:r w:rsidR="00E82606">
        <w:t>Tikkanen</w:t>
      </w:r>
      <w:proofErr w:type="spellEnd"/>
      <w:r w:rsidR="00F21914">
        <w:t xml:space="preserve"> </w:t>
      </w:r>
      <w:r w:rsidR="00F21914" w:rsidRPr="00F21914">
        <w:rPr>
          <w:i/>
          <w:iCs/>
        </w:rPr>
        <w:t>et al</w:t>
      </w:r>
      <w:r w:rsidR="00F21914">
        <w:t xml:space="preserve">. </w:t>
      </w:r>
      <w:r w:rsidR="00E82606">
        <w:t xml:space="preserve">split subjective physical activity into </w:t>
      </w:r>
      <w:proofErr w:type="spellStart"/>
      <w:r w:rsidR="00E82606">
        <w:t>tertiles</w:t>
      </w:r>
      <w:proofErr w:type="spellEnd"/>
      <w:r w:rsidR="00F21914">
        <w:t xml:space="preserve"> and </w:t>
      </w:r>
      <w:r w:rsidR="00E82606">
        <w:t xml:space="preserve">the </w:t>
      </w:r>
      <w:r w:rsidR="00E82606">
        <w:lastRenderedPageBreak/>
        <w:t>differences between high and low levels of physical activity within genetic risk groups are far smaller than those observed in th</w:t>
      </w:r>
      <w:r w:rsidR="00E82606" w:rsidRPr="00CA00DA">
        <w:t xml:space="preserve">e present study. </w:t>
      </w:r>
      <w:r w:rsidR="00F21914">
        <w:t>O</w:t>
      </w:r>
      <w:r w:rsidR="00E82606" w:rsidRPr="00CA00DA">
        <w:t xml:space="preserve">ur results within genetic risk strata largely agree with </w:t>
      </w:r>
      <w:r w:rsidR="00F21914">
        <w:t>existing accelerometer-based studies</w:t>
      </w:r>
      <w:r w:rsidR="00E82606" w:rsidRPr="00CA00DA">
        <w:t>,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pPr>
        <w:rPr>
          <w:i/>
          <w:iCs/>
        </w:rPr>
      </w:pPr>
      <w:r w:rsidRPr="00E82606">
        <w:rPr>
          <w:i/>
          <w:iCs/>
        </w:rPr>
        <w:t>Strengths &amp; Limitations</w:t>
      </w:r>
    </w:p>
    <w:p w14:paraId="59C78293" w14:textId="21253080" w:rsidR="00867342" w:rsidRPr="005E2CBB" w:rsidRDefault="001B217F">
      <w:r>
        <w:t xml:space="preserve">This is the first study to explore the association of genetic risk and accelerometer-measured physical activity volume and intensity with incident CAD. </w:t>
      </w:r>
      <w:r w:rsidR="002A3CEA">
        <w:t xml:space="preserve">We made use of the strongest polygenic risk score to date </w:t>
      </w:r>
      <w:r>
        <w:t>and</w:t>
      </w:r>
      <w:r w:rsidR="002A3CEA">
        <w:t xml:space="preserve"> the largest sample of individuals with accelerometer measurements in existence. By modeling physical activity continuously </w:t>
      </w:r>
      <w:r>
        <w:t>and objectively</w:t>
      </w:r>
      <w:r w:rsidR="002A3CEA">
        <w:t>, we avoid the significant misclassification problems that occur when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rsidR="002A3CEA">
        <w:t xml:space="preserve"> </w:t>
      </w:r>
      <w:r w:rsidR="004E56B1">
        <w:t>T</w:t>
      </w:r>
      <w:r w:rsidR="002A3CEA">
        <w:t xml:space="preserve">he exploding popularity of commercially used wrist-worn accelerometers has made current physical activity standards </w:t>
      </w:r>
      <w:r w:rsidR="005E2CBB">
        <w:t>less relevant for the</w:t>
      </w:r>
      <w:r w:rsidR="002A3CEA">
        <w:t xml:space="preserve"> population </w:t>
      </w:r>
      <w:r w:rsidR="006949C9">
        <w:t>relying</w:t>
      </w:r>
      <w:r w:rsidR="002A3CEA">
        <w:t xml:space="preserve"> on these devices</w:t>
      </w:r>
      <w:r w:rsidR="002A3CEA"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rsidR="002A3CEA">
        <w:t xml:space="preserve"> By measuring incidental physical activity, accelerometers overestimate the number of people reaching </w:t>
      </w:r>
      <w:r>
        <w:t xml:space="preserve">conventional </w:t>
      </w:r>
      <w:r w:rsidR="002A3CEA">
        <w:t>physical activity standards and studies relying explicitly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7F20A320" w:rsidR="002E2534" w:rsidRPr="005E2CBB" w:rsidRDefault="006949C9">
      <w:r>
        <w:t>This study has several limitations</w:t>
      </w:r>
      <w:r w:rsidR="005E2CBB">
        <w:t>. The UK Biobank sample is disproportionately White and affluent relative to the general population and the sample who responded to take place in the accelerometer study represents further selection bias. However, previous studies have found at least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rsidR="005E2CBB">
        <w:t xml:space="preserve"> The covariates in the study rely on self-reporting and are </w:t>
      </w:r>
      <w:r w:rsidR="00CC45FC">
        <w:t xml:space="preserve">measured at different times </w:t>
      </w:r>
      <w:r w:rsidR="00BF03EC">
        <w:t>than</w:t>
      </w:r>
      <w:r w:rsidR="005E2CBB">
        <w:t xml:space="preserve"> accelerometer wear. Accelerometer wear occurred over a period of seven days, which makes it a cross-sectional measure, although we validate this against </w:t>
      </w:r>
      <w:r w:rsidR="001B217F">
        <w:t>two waves</w:t>
      </w:r>
      <w:r w:rsidR="005E2CBB">
        <w:t xml:space="preserve"> of subjective physical activity in </w:t>
      </w:r>
      <w:proofErr w:type="spellStart"/>
      <w:r w:rsidR="00733E63">
        <w:rPr>
          <w:b/>
          <w:bCs/>
        </w:rPr>
        <w:t>eFigure</w:t>
      </w:r>
      <w:proofErr w:type="spellEnd"/>
      <w:r w:rsidR="005E2CBB" w:rsidRPr="00B07A21">
        <w:rPr>
          <w:b/>
          <w:bCs/>
        </w:rPr>
        <w:t xml:space="preserve"> </w:t>
      </w:r>
      <w:r w:rsidR="00733E63">
        <w:rPr>
          <w:b/>
          <w:bCs/>
        </w:rPr>
        <w:t>3</w:t>
      </w:r>
      <w:r w:rsidR="005E2CBB">
        <w:t xml:space="preserve">. Previous studies have shown that reactivity, or a behavioral response to accelerometer wear, may bias measured physical activity volume, although </w:t>
      </w:r>
      <w:r w:rsidR="00722F71">
        <w:t>not</w:t>
      </w:r>
      <w:r w:rsidR="005E2CBB">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rsidR="005E2CBB">
        <w:t xml:space="preserve"> </w:t>
      </w:r>
      <w:r>
        <w:t>Because</w:t>
      </w:r>
      <w:r w:rsidR="005E2CBB">
        <w:t xml:space="preserve"> physical activity </w:t>
      </w:r>
      <w:r w:rsidR="001B217F">
        <w:t>is</w:t>
      </w:r>
      <w:r w:rsidR="005E2CBB">
        <w:t xml:space="preserve"> not determined randomly, </w:t>
      </w:r>
      <w:r w:rsidR="001B217F">
        <w:t xml:space="preserve">unmeasured confounding </w:t>
      </w:r>
      <w:r w:rsidR="00D82B8F">
        <w:t>exists</w:t>
      </w:r>
      <w:r w:rsidR="001B217F">
        <w:t>.</w:t>
      </w:r>
      <w:r w:rsidR="005E2CBB">
        <w:t xml:space="preserve"> </w:t>
      </w:r>
      <w:r w:rsidR="00260759">
        <w:t>More</w:t>
      </w:r>
      <w:r w:rsidR="005E2CBB">
        <w:t xml:space="preserve"> sophisticated machine learning methods </w:t>
      </w:r>
      <w:r w:rsidR="006A4A25">
        <w:t>can</w:t>
      </w:r>
      <w:r w:rsidR="001B217F">
        <w:t xml:space="preserve"> </w:t>
      </w:r>
      <w:r w:rsidR="005E2CBB">
        <w:t xml:space="preserve">better discriminate between activity types and studies have shown </w:t>
      </w:r>
      <w:r w:rsidR="001B217F">
        <w:t>our</w:t>
      </w:r>
      <w:r w:rsidR="005E2CBB">
        <w:t xml:space="preserve"> method of segregating % MVPA is prone to misclassification.</w:t>
      </w:r>
      <w:r w:rsidR="00C905FF">
        <w:fldChar w:fldCharType="begin" w:fldLock="1"/>
      </w:r>
      <w:r w:rsidR="006B479C">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rsidR="005E2CBB">
        <w:t xml:space="preserve"> </w:t>
      </w:r>
      <w:r>
        <w:t>W</w:t>
      </w:r>
      <w:r w:rsidR="005E2CBB">
        <w:t xml:space="preserve">rist-worn accelerometers </w:t>
      </w:r>
      <w:r w:rsidR="001E5BB2">
        <w:t>have a limited</w:t>
      </w:r>
      <w:r w:rsidR="005E2CBB">
        <w:t xml:space="preserve"> ability to capture all forms of physical activity, with housework, cycling, and </w:t>
      </w:r>
      <w:r w:rsidR="00C21945">
        <w:t>weightlifting</w:t>
      </w:r>
      <w:r w:rsidR="005E2CBB">
        <w:t xml:space="preserve"> especially poorly captured</w:t>
      </w:r>
      <w:r w:rsidR="005E2CBB" w:rsidRPr="009B291A">
        <w:t>.</w:t>
      </w:r>
      <w:r w:rsidR="00C905FF">
        <w:fldChar w:fldCharType="begin" w:fldLock="1"/>
      </w:r>
      <w:r w:rsidR="006B479C">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47,48&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p>
    <w:p w14:paraId="53EF9D3C" w14:textId="178114A3" w:rsidR="00E451DB" w:rsidRPr="006F69A0" w:rsidRDefault="00B66012">
      <w:pPr>
        <w:rPr>
          <w:i/>
          <w:iCs/>
        </w:rPr>
      </w:pPr>
      <w:r>
        <w:rPr>
          <w:i/>
          <w:iCs/>
        </w:rPr>
        <w:t>Conclusion</w:t>
      </w:r>
    </w:p>
    <w:p w14:paraId="5471AECA" w14:textId="262827A1" w:rsidR="00C21945" w:rsidRDefault="00C21945">
      <w:r>
        <w:t>High genetic risk and low levels of physical activity volume and intensity were associated with large increase</w:t>
      </w:r>
      <w:r w:rsidR="000C6B12">
        <w:t>s</w:t>
      </w:r>
      <w:r>
        <w:t xml:space="preserve"> in incident CAD. This study showed physical activity is beneficial regardless of an individual’s underlying genetic risk and that genetic risk does not determine an individual’s fate regarding CAD, which makes disclosure of genetic risk to patients only after a nuanced discussion of their interpretation essential.</w:t>
      </w:r>
      <w:r w:rsidR="00C905FF">
        <w:fldChar w:fldCharType="begin" w:fldLock="1"/>
      </w:r>
      <w:r w:rsidR="006B479C">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49&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424DB5DF" w:rsidR="00BE16A0" w:rsidRDefault="006B479C">
      <w:pPr>
        <w:rPr>
          <w:b/>
          <w:bCs/>
        </w:rPr>
      </w:pPr>
      <w:r>
        <w:rPr>
          <w:b/>
          <w:bCs/>
        </w:rPr>
        <w:t>REMOVED:</w:t>
      </w:r>
    </w:p>
    <w:p w14:paraId="53F45421" w14:textId="77777777" w:rsidR="006B479C" w:rsidRDefault="006B479C" w:rsidP="006B479C">
      <w:pPr>
        <w:rPr>
          <w:i/>
          <w:iCs/>
        </w:rPr>
      </w:pPr>
      <w:commentRangeStart w:id="51"/>
      <w:commentRangeStart w:id="52"/>
      <w:commentRangeStart w:id="53"/>
      <w:commentRangeStart w:id="54"/>
      <w:commentRangeStart w:id="55"/>
      <w:commentRangeStart w:id="56"/>
      <w:r w:rsidRPr="00BB4336">
        <w:rPr>
          <w:i/>
          <w:iCs/>
        </w:rPr>
        <w:t>Interpretation</w:t>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p>
    <w:p w14:paraId="5F4C6747" w14:textId="77777777" w:rsidR="006B479C" w:rsidRDefault="006B479C" w:rsidP="006B479C">
      <w:r>
        <w:lastRenderedPageBreak/>
        <w:t>In order to ground this quintile analysis in more readily recognized terms, we convert PAEE into kcal/day for a 75-kilogram individual. The 80</w:t>
      </w:r>
      <w:r w:rsidRPr="000E7A0E">
        <w:rPr>
          <w:vertAlign w:val="superscript"/>
        </w:rPr>
        <w:t>th</w:t>
      </w:r>
      <w:r>
        <w:t xml:space="preserve"> percentile of PAEE risk corresponds to 539 kcal/day from physical activity for a 75 kg individual compared to 869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245 kcal/day from MVPA in the 20</w:t>
      </w:r>
      <w:r w:rsidRPr="000E7A0E">
        <w:rPr>
          <w:vertAlign w:val="superscript"/>
        </w:rPr>
        <w:t>th</w:t>
      </w:r>
      <w:r>
        <w:t xml:space="preserve"> percentile.</w:t>
      </w:r>
    </w:p>
    <w:p w14:paraId="3A4714C3" w14:textId="77777777" w:rsidR="006B479C" w:rsidRDefault="006B479C">
      <w:pPr>
        <w:rPr>
          <w:b/>
          <w:bCs/>
        </w:rPr>
      </w:pPr>
    </w:p>
    <w:p w14:paraId="1EB75EFD" w14:textId="7BC3CE8C" w:rsidR="00BE16A0" w:rsidRDefault="00BE16A0">
      <w:pPr>
        <w:rPr>
          <w:b/>
          <w:bCs/>
        </w:rPr>
      </w:pPr>
    </w:p>
    <w:p w14:paraId="21D7CB5F" w14:textId="6EA1AE63" w:rsidR="00BE16A0" w:rsidRDefault="00BE16A0">
      <w:pPr>
        <w:rPr>
          <w:b/>
          <w:bCs/>
        </w:rPr>
      </w:pPr>
    </w:p>
    <w:p w14:paraId="4BABF29E" w14:textId="71F5127A" w:rsidR="00BE16A0" w:rsidRDefault="00BE16A0">
      <w:pPr>
        <w:rPr>
          <w:b/>
          <w:bCs/>
        </w:rPr>
      </w:pPr>
    </w:p>
    <w:p w14:paraId="61D2B599" w14:textId="6B8DA258" w:rsidR="006B479C" w:rsidRDefault="006B479C">
      <w:pPr>
        <w:rPr>
          <w:b/>
          <w:bCs/>
        </w:rPr>
      </w:pPr>
    </w:p>
    <w:p w14:paraId="3399FC29" w14:textId="356B83D7" w:rsidR="006B479C" w:rsidRDefault="006B479C">
      <w:pPr>
        <w:rPr>
          <w:b/>
          <w:bCs/>
        </w:rPr>
      </w:pPr>
    </w:p>
    <w:p w14:paraId="78ADABDD" w14:textId="39A7388B" w:rsidR="006B479C" w:rsidRDefault="006B479C">
      <w:pPr>
        <w:rPr>
          <w:b/>
          <w:bCs/>
        </w:rPr>
      </w:pPr>
    </w:p>
    <w:p w14:paraId="5F30FEB1" w14:textId="77777777" w:rsidR="006B479C" w:rsidRDefault="006B479C">
      <w:pPr>
        <w:rPr>
          <w:b/>
          <w:bCs/>
        </w:rPr>
      </w:pPr>
    </w:p>
    <w:p w14:paraId="6E15AFB2" w14:textId="2637AAB6" w:rsidR="00774FA8" w:rsidRDefault="00774FA8">
      <w:pPr>
        <w:rPr>
          <w:b/>
          <w:bCs/>
        </w:rPr>
      </w:pPr>
      <w:r>
        <w:rPr>
          <w:b/>
          <w:bCs/>
        </w:rPr>
        <w:t>References</w:t>
      </w:r>
    </w:p>
    <w:p w14:paraId="4C904677" w14:textId="0CE61660" w:rsidR="006B479C" w:rsidRPr="006B479C" w:rsidRDefault="00774FA8" w:rsidP="006B479C">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6B479C" w:rsidRPr="006B479C">
        <w:rPr>
          <w:rFonts w:ascii="Calibri" w:hAnsi="Calibri" w:cs="Calibri"/>
          <w:noProof/>
          <w:szCs w:val="24"/>
        </w:rPr>
        <w:t xml:space="preserve">1. </w:t>
      </w:r>
      <w:r w:rsidR="006B479C" w:rsidRPr="006B479C">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6B479C" w:rsidRPr="006B479C">
        <w:rPr>
          <w:rFonts w:ascii="Calibri" w:hAnsi="Calibri" w:cs="Calibri"/>
          <w:i/>
          <w:iCs/>
          <w:noProof/>
          <w:szCs w:val="24"/>
        </w:rPr>
        <w:t>Lancet</w:t>
      </w:r>
      <w:r w:rsidR="006B479C" w:rsidRPr="006B479C">
        <w:rPr>
          <w:rFonts w:ascii="Calibri" w:hAnsi="Calibri" w:cs="Calibri"/>
          <w:noProof/>
          <w:szCs w:val="24"/>
        </w:rPr>
        <w:t>. 2016;388(10053):1603-1658. doi:10.1016/S0140-6736(16)31460-X</w:t>
      </w:r>
    </w:p>
    <w:p w14:paraId="55EC174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 </w:t>
      </w:r>
      <w:r w:rsidRPr="006B479C">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6B479C">
        <w:rPr>
          <w:rFonts w:ascii="Calibri" w:hAnsi="Calibri" w:cs="Calibri"/>
          <w:i/>
          <w:iCs/>
          <w:noProof/>
          <w:szCs w:val="24"/>
        </w:rPr>
        <w:t>Lancet</w:t>
      </w:r>
      <w:r w:rsidRPr="006B479C">
        <w:rPr>
          <w:rFonts w:ascii="Calibri" w:hAnsi="Calibri" w:cs="Calibri"/>
          <w:noProof/>
          <w:szCs w:val="24"/>
        </w:rPr>
        <w:t>. 2016;388(10053):1459-1544. doi:10.1016/S0140-6736(16)31012-1</w:t>
      </w:r>
    </w:p>
    <w:p w14:paraId="5D46B72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 </w:t>
      </w:r>
      <w:r w:rsidRPr="006B479C">
        <w:rPr>
          <w:rFonts w:ascii="Calibri" w:hAnsi="Calibri" w:cs="Calibri"/>
          <w:noProof/>
          <w:szCs w:val="24"/>
        </w:rPr>
        <w:tab/>
        <w:t xml:space="preserve">Nikpay M, Goel A, Won H-H, et al. A comprehensive 1000 Genomes-based genome-wide association meta-analysis of coronary artery disease. </w:t>
      </w:r>
      <w:r w:rsidRPr="006B479C">
        <w:rPr>
          <w:rFonts w:ascii="Calibri" w:hAnsi="Calibri" w:cs="Calibri"/>
          <w:i/>
          <w:iCs/>
          <w:noProof/>
          <w:szCs w:val="24"/>
        </w:rPr>
        <w:t>Nat Genet</w:t>
      </w:r>
      <w:r w:rsidRPr="006B479C">
        <w:rPr>
          <w:rFonts w:ascii="Calibri" w:hAnsi="Calibri" w:cs="Calibri"/>
          <w:noProof/>
          <w:szCs w:val="24"/>
        </w:rPr>
        <w:t>. 2015;47(10):1121. doi:10.1038/NG.3396</w:t>
      </w:r>
    </w:p>
    <w:p w14:paraId="7CEDD06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 </w:t>
      </w:r>
      <w:r w:rsidRPr="006B479C">
        <w:rPr>
          <w:rFonts w:ascii="Calibri" w:hAnsi="Calibri" w:cs="Calibri"/>
          <w:noProof/>
          <w:szCs w:val="24"/>
        </w:rPr>
        <w:tab/>
        <w:t xml:space="preserve">Sattelmair J, Pertman J, Ding EL, Kohl HW, Haskell W, Lee IM. Dose response between physical activity and risk of coronary heart disease: A meta-analysis. </w:t>
      </w:r>
      <w:r w:rsidRPr="006B479C">
        <w:rPr>
          <w:rFonts w:ascii="Calibri" w:hAnsi="Calibri" w:cs="Calibri"/>
          <w:i/>
          <w:iCs/>
          <w:noProof/>
          <w:szCs w:val="24"/>
        </w:rPr>
        <w:t>Circulation</w:t>
      </w:r>
      <w:r w:rsidRPr="006B479C">
        <w:rPr>
          <w:rFonts w:ascii="Calibri" w:hAnsi="Calibri" w:cs="Calibri"/>
          <w:noProof/>
          <w:szCs w:val="24"/>
        </w:rPr>
        <w:t>. 2011;124(7):789-795. doi:10.1161/CIRCULATIONAHA.110.010710/FORMAT/EPUB</w:t>
      </w:r>
    </w:p>
    <w:p w14:paraId="4A61BD5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5. </w:t>
      </w:r>
      <w:r w:rsidRPr="006B479C">
        <w:rPr>
          <w:rFonts w:ascii="Calibri" w:hAnsi="Calibri" w:cs="Calibri"/>
          <w:noProof/>
          <w:szCs w:val="24"/>
        </w:rPr>
        <w:tab/>
        <w:t xml:space="preserve">Tanasescu M, Leitzmann MF, Rimm EB, Willett WC, Stampfer MJ, Hu FB. Exercise Type and Intensity in Relation to Coronary Heart Disease in Men. </w:t>
      </w:r>
      <w:r w:rsidRPr="006B479C">
        <w:rPr>
          <w:rFonts w:ascii="Calibri" w:hAnsi="Calibri" w:cs="Calibri"/>
          <w:i/>
          <w:iCs/>
          <w:noProof/>
          <w:szCs w:val="24"/>
        </w:rPr>
        <w:t>JAMA</w:t>
      </w:r>
      <w:r w:rsidRPr="006B479C">
        <w:rPr>
          <w:rFonts w:ascii="Calibri" w:hAnsi="Calibri" w:cs="Calibri"/>
          <w:noProof/>
          <w:szCs w:val="24"/>
        </w:rPr>
        <w:t>. 2002;288(16):1994-2000. doi:10.1001/JAMA.288.16.1994</w:t>
      </w:r>
    </w:p>
    <w:p w14:paraId="22A9810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6. </w:t>
      </w:r>
      <w:r w:rsidRPr="006B479C">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6B479C">
        <w:rPr>
          <w:rFonts w:ascii="Calibri" w:hAnsi="Calibri" w:cs="Calibri"/>
          <w:i/>
          <w:iCs/>
          <w:noProof/>
          <w:szCs w:val="24"/>
        </w:rPr>
        <w:t>https://doi.org/101056/NEJM199908263410904</w:t>
      </w:r>
      <w:r w:rsidRPr="006B479C">
        <w:rPr>
          <w:rFonts w:ascii="Calibri" w:hAnsi="Calibri" w:cs="Calibri"/>
          <w:noProof/>
          <w:szCs w:val="24"/>
        </w:rPr>
        <w:t>. 1999;341(9):650-658. doi:10.1056/NEJM199908263410904</w:t>
      </w:r>
    </w:p>
    <w:p w14:paraId="5BC8D6B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7. </w:t>
      </w:r>
      <w:r w:rsidRPr="006B479C">
        <w:rPr>
          <w:rFonts w:ascii="Calibri" w:hAnsi="Calibri" w:cs="Calibri"/>
          <w:noProof/>
          <w:szCs w:val="24"/>
        </w:rPr>
        <w:tab/>
        <w:t xml:space="preserve">Hawley JA, Hargreaves M, Joyner MJ, Zierath JR. Integrative Biology of Exercise. </w:t>
      </w:r>
      <w:r w:rsidRPr="006B479C">
        <w:rPr>
          <w:rFonts w:ascii="Calibri" w:hAnsi="Calibri" w:cs="Calibri"/>
          <w:i/>
          <w:iCs/>
          <w:noProof/>
          <w:szCs w:val="24"/>
        </w:rPr>
        <w:t>Cell</w:t>
      </w:r>
      <w:r w:rsidRPr="006B479C">
        <w:rPr>
          <w:rFonts w:ascii="Calibri" w:hAnsi="Calibri" w:cs="Calibri"/>
          <w:noProof/>
          <w:szCs w:val="24"/>
        </w:rPr>
        <w:t>. 2014;159(4):738-749. doi:10.1016/J.CELL.2014.10.029</w:t>
      </w:r>
    </w:p>
    <w:p w14:paraId="42E31D00"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8. </w:t>
      </w:r>
      <w:r w:rsidRPr="006B479C">
        <w:rPr>
          <w:rFonts w:ascii="Calibri" w:hAnsi="Calibri" w:cs="Calibri"/>
          <w:noProof/>
          <w:szCs w:val="24"/>
        </w:rPr>
        <w:tab/>
        <w:t xml:space="preserve">Dempsey PC, Aadland E, Strain T, et al. Physical activity intensity profiles associated with cardiometabolic risk in middle-aged to older men and women. </w:t>
      </w:r>
      <w:r w:rsidRPr="006B479C">
        <w:rPr>
          <w:rFonts w:ascii="Calibri" w:hAnsi="Calibri" w:cs="Calibri"/>
          <w:i/>
          <w:iCs/>
          <w:noProof/>
          <w:szCs w:val="24"/>
        </w:rPr>
        <w:t>Prev Med (Baltim)</w:t>
      </w:r>
      <w:r w:rsidRPr="006B479C">
        <w:rPr>
          <w:rFonts w:ascii="Calibri" w:hAnsi="Calibri" w:cs="Calibri"/>
          <w:noProof/>
          <w:szCs w:val="24"/>
        </w:rPr>
        <w:t>. 2022;156:106977. doi:10.1016/J.YPMED.2022.106977</w:t>
      </w:r>
    </w:p>
    <w:p w14:paraId="1DDC6B0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9. </w:t>
      </w:r>
      <w:r w:rsidRPr="006B479C">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6B479C">
        <w:rPr>
          <w:rFonts w:ascii="Calibri" w:hAnsi="Calibri" w:cs="Calibri"/>
          <w:i/>
          <w:iCs/>
          <w:noProof/>
          <w:szCs w:val="24"/>
        </w:rPr>
        <w:t>Circulation</w:t>
      </w:r>
      <w:r w:rsidRPr="006B479C">
        <w:rPr>
          <w:rFonts w:ascii="Calibri" w:hAnsi="Calibri" w:cs="Calibri"/>
          <w:noProof/>
          <w:szCs w:val="24"/>
        </w:rPr>
        <w:t>. 2018;137(24):2583-2591. doi:10.1161/CIRCULATIONAHA.117.032432/-/DC1</w:t>
      </w:r>
    </w:p>
    <w:p w14:paraId="2C01F5A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10. </w:t>
      </w:r>
      <w:r w:rsidRPr="006B479C">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6B479C">
        <w:rPr>
          <w:rFonts w:ascii="Calibri" w:hAnsi="Calibri" w:cs="Calibri"/>
          <w:i/>
          <w:iCs/>
          <w:noProof/>
          <w:szCs w:val="24"/>
        </w:rPr>
        <w:t>PLOS Med</w:t>
      </w:r>
      <w:r w:rsidRPr="006B479C">
        <w:rPr>
          <w:rFonts w:ascii="Calibri" w:hAnsi="Calibri" w:cs="Calibri"/>
          <w:noProof/>
          <w:szCs w:val="24"/>
        </w:rPr>
        <w:t>. 2021;18(1):e1003487. doi:10.1371/JOURNAL.PMED.1003487</w:t>
      </w:r>
    </w:p>
    <w:p w14:paraId="623AF8C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11. </w:t>
      </w:r>
      <w:r w:rsidRPr="006B479C">
        <w:rPr>
          <w:rFonts w:ascii="Calibri" w:hAnsi="Calibri" w:cs="Calibri"/>
          <w:noProof/>
          <w:szCs w:val="24"/>
        </w:rPr>
        <w:tab/>
        <w:t xml:space="preserve">Dempsey PC, Rowlands A V, Strain T, et al. Physical activity volume, intensity, and incident cardiovascular disease. </w:t>
      </w:r>
      <w:r w:rsidRPr="006B479C">
        <w:rPr>
          <w:rFonts w:ascii="Calibri" w:hAnsi="Calibri" w:cs="Calibri"/>
          <w:i/>
          <w:iCs/>
          <w:noProof/>
          <w:szCs w:val="24"/>
        </w:rPr>
        <w:t>Eur Heart J</w:t>
      </w:r>
      <w:r w:rsidRPr="006B479C">
        <w:rPr>
          <w:rFonts w:ascii="Calibri" w:hAnsi="Calibri" w:cs="Calibri"/>
          <w:noProof/>
          <w:szCs w:val="24"/>
        </w:rPr>
        <w:t>. 2022;43(46):4789-4800. doi:10.1093/EURHEARTJ/EHAC613</w:t>
      </w:r>
    </w:p>
    <w:p w14:paraId="0B6647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12. </w:t>
      </w:r>
      <w:r w:rsidRPr="006B479C">
        <w:rPr>
          <w:rFonts w:ascii="Calibri" w:hAnsi="Calibri" w:cs="Calibri"/>
          <w:noProof/>
          <w:szCs w:val="24"/>
        </w:rPr>
        <w:tab/>
        <w:t xml:space="preserve">Marenberg ME, Risch N, Berkman LF, Floderus B, de Faire U. Genetic Susceptibility to Death from Coronary Heart Disease in a Study of Twins. </w:t>
      </w:r>
      <w:r w:rsidRPr="006B479C">
        <w:rPr>
          <w:rFonts w:ascii="Calibri" w:hAnsi="Calibri" w:cs="Calibri"/>
          <w:i/>
          <w:iCs/>
          <w:noProof/>
          <w:szCs w:val="24"/>
        </w:rPr>
        <w:t>https://doi.org/101056/NEJM199404143301503</w:t>
      </w:r>
      <w:r w:rsidRPr="006B479C">
        <w:rPr>
          <w:rFonts w:ascii="Calibri" w:hAnsi="Calibri" w:cs="Calibri"/>
          <w:noProof/>
          <w:szCs w:val="24"/>
        </w:rPr>
        <w:t>. 1994;330(15):1041-1046. doi:10.1056/NEJM199404143301503</w:t>
      </w:r>
    </w:p>
    <w:p w14:paraId="6DE1347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13. </w:t>
      </w:r>
      <w:r w:rsidRPr="006B479C">
        <w:rPr>
          <w:rFonts w:ascii="Calibri" w:hAnsi="Calibri" w:cs="Calibri"/>
          <w:noProof/>
          <w:szCs w:val="24"/>
        </w:rPr>
        <w:tab/>
        <w:t xml:space="preserve">Nelson CP, Goel A, Butterworth AS, et al. Association analyses based on false discovery rate implicate new loci for coronary artery disease. </w:t>
      </w:r>
      <w:r w:rsidRPr="006B479C">
        <w:rPr>
          <w:rFonts w:ascii="Calibri" w:hAnsi="Calibri" w:cs="Calibri"/>
          <w:i/>
          <w:iCs/>
          <w:noProof/>
          <w:szCs w:val="24"/>
        </w:rPr>
        <w:t>Nat Genet 2017 499</w:t>
      </w:r>
      <w:r w:rsidRPr="006B479C">
        <w:rPr>
          <w:rFonts w:ascii="Calibri" w:hAnsi="Calibri" w:cs="Calibri"/>
          <w:noProof/>
          <w:szCs w:val="24"/>
        </w:rPr>
        <w:t>. 2017;49(9):1385-1391. doi:10.1038/ng.3913</w:t>
      </w:r>
    </w:p>
    <w:p w14:paraId="73A5D6D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14. </w:t>
      </w:r>
      <w:r w:rsidRPr="006B479C">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6B479C">
        <w:rPr>
          <w:rFonts w:ascii="Calibri" w:hAnsi="Calibri" w:cs="Calibri"/>
          <w:i/>
          <w:iCs/>
          <w:noProof/>
          <w:szCs w:val="24"/>
        </w:rPr>
        <w:t>Commun Biol 2022 51</w:t>
      </w:r>
      <w:r w:rsidRPr="006B479C">
        <w:rPr>
          <w:rFonts w:ascii="Calibri" w:hAnsi="Calibri" w:cs="Calibri"/>
          <w:noProof/>
          <w:szCs w:val="24"/>
        </w:rPr>
        <w:t>. 2022;5(1):1-13. doi:10.1038/s42003-021-02996-0</w:t>
      </w:r>
    </w:p>
    <w:p w14:paraId="3C30302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15. </w:t>
      </w:r>
      <w:r w:rsidRPr="006B479C">
        <w:rPr>
          <w:rFonts w:ascii="Calibri" w:hAnsi="Calibri" w:cs="Calibri"/>
          <w:noProof/>
          <w:szCs w:val="24"/>
        </w:rPr>
        <w:tab/>
        <w:t xml:space="preserve">Mars N, Kerminen S, Feng Y-CA, et al. Genome-wide risk prediction of common diseases across ancestries in one million people. </w:t>
      </w:r>
      <w:r w:rsidRPr="006B479C">
        <w:rPr>
          <w:rFonts w:ascii="Calibri" w:hAnsi="Calibri" w:cs="Calibri"/>
          <w:i/>
          <w:iCs/>
          <w:noProof/>
          <w:szCs w:val="24"/>
        </w:rPr>
        <w:t>Cell Genomics</w:t>
      </w:r>
      <w:r w:rsidRPr="006B479C">
        <w:rPr>
          <w:rFonts w:ascii="Calibri" w:hAnsi="Calibri" w:cs="Calibri"/>
          <w:noProof/>
          <w:szCs w:val="24"/>
        </w:rPr>
        <w:t>. 2022;2(4):100118. doi:10.1016/J.XGEN.2022.100118</w:t>
      </w:r>
    </w:p>
    <w:p w14:paraId="1FB4229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16. </w:t>
      </w:r>
      <w:r w:rsidRPr="006B479C">
        <w:rPr>
          <w:rFonts w:ascii="Calibri" w:hAnsi="Calibri" w:cs="Calibri"/>
          <w:noProof/>
          <w:szCs w:val="24"/>
        </w:rPr>
        <w:tab/>
        <w:t xml:space="preserve">Khera A V., Emdin CA, Drake I, et al. Genetic Risk, Adherence to a Healthy Lifestyle, and Coronary Disease. </w:t>
      </w:r>
      <w:r w:rsidRPr="006B479C">
        <w:rPr>
          <w:rFonts w:ascii="Calibri" w:hAnsi="Calibri" w:cs="Calibri"/>
          <w:i/>
          <w:iCs/>
          <w:noProof/>
          <w:szCs w:val="24"/>
        </w:rPr>
        <w:t>N Engl J Med</w:t>
      </w:r>
      <w:r w:rsidRPr="006B479C">
        <w:rPr>
          <w:rFonts w:ascii="Calibri" w:hAnsi="Calibri" w:cs="Calibri"/>
          <w:noProof/>
          <w:szCs w:val="24"/>
        </w:rPr>
        <w:t>. 2016;375(24):2349-2358. doi:10.1056/NEJMOA1605086/SUPPL_FILE/NEJMOA1605086_DISCLOSURES.PDF</w:t>
      </w:r>
    </w:p>
    <w:p w14:paraId="5CA0775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17. </w:t>
      </w:r>
      <w:r w:rsidRPr="006B479C">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6B479C">
        <w:rPr>
          <w:rFonts w:ascii="Calibri" w:hAnsi="Calibri" w:cs="Calibri"/>
          <w:i/>
          <w:iCs/>
          <w:noProof/>
          <w:szCs w:val="24"/>
        </w:rPr>
        <w:t>BMJ</w:t>
      </w:r>
      <w:r w:rsidRPr="006B479C">
        <w:rPr>
          <w:rFonts w:ascii="Calibri" w:hAnsi="Calibri" w:cs="Calibri"/>
          <w:noProof/>
          <w:szCs w:val="24"/>
        </w:rPr>
        <w:t>. 2018;363:4168. doi:10.1136/BMJ.K4168</w:t>
      </w:r>
    </w:p>
    <w:p w14:paraId="1310099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18. </w:t>
      </w:r>
      <w:r w:rsidRPr="006B479C">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6B479C">
        <w:rPr>
          <w:rFonts w:ascii="Calibri" w:hAnsi="Calibri" w:cs="Calibri"/>
          <w:i/>
          <w:iCs/>
          <w:noProof/>
          <w:szCs w:val="24"/>
        </w:rPr>
        <w:t>Eur J Prev Cardiol</w:t>
      </w:r>
      <w:r w:rsidRPr="006B479C">
        <w:rPr>
          <w:rFonts w:ascii="Calibri" w:hAnsi="Calibri" w:cs="Calibri"/>
          <w:noProof/>
          <w:szCs w:val="24"/>
        </w:rPr>
        <w:t>. 2022;29(16):2101-2110. doi:10.1093/EURJPC/ZWAC135</w:t>
      </w:r>
    </w:p>
    <w:p w14:paraId="694BF74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19. </w:t>
      </w:r>
      <w:r w:rsidRPr="006B479C">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6B479C">
        <w:rPr>
          <w:rFonts w:ascii="Calibri" w:hAnsi="Calibri" w:cs="Calibri"/>
          <w:i/>
          <w:iCs/>
          <w:noProof/>
          <w:szCs w:val="24"/>
        </w:rPr>
        <w:t>JAMA Cardiol</w:t>
      </w:r>
      <w:r w:rsidRPr="006B479C">
        <w:rPr>
          <w:rFonts w:ascii="Calibri" w:hAnsi="Calibri" w:cs="Calibri"/>
          <w:noProof/>
          <w:szCs w:val="24"/>
        </w:rPr>
        <w:t>. 2018;3(8):693-702. doi:10.1001/JAMACARDIO.2018.1717</w:t>
      </w:r>
    </w:p>
    <w:p w14:paraId="22599B4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20. </w:t>
      </w:r>
      <w:r w:rsidRPr="006B479C">
        <w:rPr>
          <w:rFonts w:ascii="Calibri" w:hAnsi="Calibri" w:cs="Calibri"/>
          <w:noProof/>
          <w:szCs w:val="24"/>
        </w:rPr>
        <w:tab/>
        <w:t xml:space="preserve">Zaccardi F, Timmins IR, Goldney J, et al. Self-reported walking pace, polygenic risk scores and risk of coronary artery disease in UK biobank. </w:t>
      </w:r>
      <w:r w:rsidRPr="006B479C">
        <w:rPr>
          <w:rFonts w:ascii="Calibri" w:hAnsi="Calibri" w:cs="Calibri"/>
          <w:i/>
          <w:iCs/>
          <w:noProof/>
          <w:szCs w:val="24"/>
        </w:rPr>
        <w:t>Nutr Metab Cardiovasc Dis</w:t>
      </w:r>
      <w:r w:rsidRPr="006B479C">
        <w:rPr>
          <w:rFonts w:ascii="Calibri" w:hAnsi="Calibri" w:cs="Calibri"/>
          <w:noProof/>
          <w:szCs w:val="24"/>
        </w:rPr>
        <w:t>. 2022;32(11):2630-2637. doi:10.1016/J.NUMECD.2022.08.021</w:t>
      </w:r>
    </w:p>
    <w:p w14:paraId="62A7001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21. </w:t>
      </w:r>
      <w:r w:rsidRPr="006B479C">
        <w:rPr>
          <w:rFonts w:ascii="Calibri" w:hAnsi="Calibri" w:cs="Calibri"/>
          <w:noProof/>
          <w:szCs w:val="24"/>
        </w:rPr>
        <w:tab/>
        <w:t xml:space="preserve">White T, Westgate K, Hollidge S, et al. Estimating energy expenditure from wrist and thigh accelerometry in free-living adults: a doubly labelled water study. </w:t>
      </w:r>
      <w:r w:rsidRPr="006B479C">
        <w:rPr>
          <w:rFonts w:ascii="Calibri" w:hAnsi="Calibri" w:cs="Calibri"/>
          <w:i/>
          <w:iCs/>
          <w:noProof/>
          <w:szCs w:val="24"/>
        </w:rPr>
        <w:t>Int J Obes 2019 4311</w:t>
      </w:r>
      <w:r w:rsidRPr="006B479C">
        <w:rPr>
          <w:rFonts w:ascii="Calibri" w:hAnsi="Calibri" w:cs="Calibri"/>
          <w:noProof/>
          <w:szCs w:val="24"/>
        </w:rPr>
        <w:t xml:space="preserve">. </w:t>
      </w:r>
      <w:r w:rsidRPr="006B479C">
        <w:rPr>
          <w:rFonts w:ascii="Calibri" w:hAnsi="Calibri" w:cs="Calibri"/>
          <w:noProof/>
          <w:szCs w:val="24"/>
        </w:rPr>
        <w:lastRenderedPageBreak/>
        <w:t>2019;43(11):2333-2342. doi:10.1038/s41366-019-0352-x</w:t>
      </w:r>
    </w:p>
    <w:p w14:paraId="3BBBFBA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22. </w:t>
      </w:r>
      <w:r w:rsidRPr="006B479C">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6B479C">
        <w:rPr>
          <w:rFonts w:ascii="Calibri" w:hAnsi="Calibri" w:cs="Calibri"/>
          <w:i/>
          <w:iCs/>
          <w:noProof/>
          <w:szCs w:val="24"/>
        </w:rPr>
        <w:t>Int J Behav Nutr Phys Act</w:t>
      </w:r>
      <w:r w:rsidRPr="006B479C">
        <w:rPr>
          <w:rFonts w:ascii="Calibri" w:hAnsi="Calibri" w:cs="Calibri"/>
          <w:noProof/>
          <w:szCs w:val="24"/>
        </w:rPr>
        <w:t>. 2007;4(1):1-9. doi:10.1186/1479-5868-4-62/TABLES/4</w:t>
      </w:r>
    </w:p>
    <w:p w14:paraId="35B2FCF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23. </w:t>
      </w:r>
      <w:r w:rsidRPr="006B479C">
        <w:rPr>
          <w:rFonts w:ascii="Calibri" w:hAnsi="Calibri" w:cs="Calibri"/>
          <w:noProof/>
          <w:szCs w:val="24"/>
        </w:rPr>
        <w:tab/>
        <w:t xml:space="preserve">Hagstromer M, Ainsworth BE, Oja P, Sjostrom M. Comparison of a Subjective and an Objective Measure of Physical Activity in a Population Sample. </w:t>
      </w:r>
      <w:r w:rsidRPr="006B479C">
        <w:rPr>
          <w:rFonts w:ascii="Calibri" w:hAnsi="Calibri" w:cs="Calibri"/>
          <w:i/>
          <w:iCs/>
          <w:noProof/>
          <w:szCs w:val="24"/>
        </w:rPr>
        <w:t>J Phys Act Heal</w:t>
      </w:r>
      <w:r w:rsidRPr="006B479C">
        <w:rPr>
          <w:rFonts w:ascii="Calibri" w:hAnsi="Calibri" w:cs="Calibri"/>
          <w:noProof/>
          <w:szCs w:val="24"/>
        </w:rPr>
        <w:t>. 2010;7(4):541-550. doi:10.1123/JPAH.7.4.541</w:t>
      </w:r>
    </w:p>
    <w:p w14:paraId="2E9F061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24. </w:t>
      </w:r>
      <w:r w:rsidRPr="006B479C">
        <w:rPr>
          <w:rFonts w:ascii="Calibri" w:hAnsi="Calibri" w:cs="Calibri"/>
          <w:noProof/>
          <w:szCs w:val="24"/>
        </w:rPr>
        <w:tab/>
        <w:t xml:space="preserve">Shephard RJ. Limits to the measurement of habitual physical activity by questionnaires. </w:t>
      </w:r>
      <w:r w:rsidRPr="006B479C">
        <w:rPr>
          <w:rFonts w:ascii="Calibri" w:hAnsi="Calibri" w:cs="Calibri"/>
          <w:i/>
          <w:iCs/>
          <w:noProof/>
          <w:szCs w:val="24"/>
        </w:rPr>
        <w:t>Br J Sports Med</w:t>
      </w:r>
      <w:r w:rsidRPr="006B479C">
        <w:rPr>
          <w:rFonts w:ascii="Calibri" w:hAnsi="Calibri" w:cs="Calibri"/>
          <w:noProof/>
          <w:szCs w:val="24"/>
        </w:rPr>
        <w:t>. 2003;37(3):197-206. doi:10.1136/BJSM.37.3.197</w:t>
      </w:r>
    </w:p>
    <w:p w14:paraId="25B8837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25. </w:t>
      </w:r>
      <w:r w:rsidRPr="006B479C">
        <w:rPr>
          <w:rFonts w:ascii="Calibri" w:hAnsi="Calibri" w:cs="Calibri"/>
          <w:noProof/>
          <w:szCs w:val="24"/>
        </w:rPr>
        <w:tab/>
        <w:t xml:space="preserve">Sabia S, Van Hees VT, Shipley MJ, et al. Association Between Questionnaire- and Accelerometer-Assessed Physical Activity: The Role of Sociodemographic Factors. </w:t>
      </w:r>
      <w:r w:rsidRPr="006B479C">
        <w:rPr>
          <w:rFonts w:ascii="Calibri" w:hAnsi="Calibri" w:cs="Calibri"/>
          <w:i/>
          <w:iCs/>
          <w:noProof/>
          <w:szCs w:val="24"/>
        </w:rPr>
        <w:t>Am J Epidemiol</w:t>
      </w:r>
      <w:r w:rsidRPr="006B479C">
        <w:rPr>
          <w:rFonts w:ascii="Calibri" w:hAnsi="Calibri" w:cs="Calibri"/>
          <w:noProof/>
          <w:szCs w:val="24"/>
        </w:rPr>
        <w:t>. 2014;179(6):781-790. doi:10.1093/AJE/KWT330</w:t>
      </w:r>
    </w:p>
    <w:p w14:paraId="3297EBB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26. </w:t>
      </w:r>
      <w:r w:rsidRPr="006B479C">
        <w:rPr>
          <w:rFonts w:ascii="Calibri" w:hAnsi="Calibri" w:cs="Calibri"/>
          <w:noProof/>
          <w:szCs w:val="24"/>
        </w:rPr>
        <w:tab/>
        <w:t xml:space="preserve">Adams SA, Matthews CE, Ebbeling CB, et al. The Effect of Social Desirability and Social Approval on Self-Reports of Physical Activity. </w:t>
      </w:r>
      <w:r w:rsidRPr="006B479C">
        <w:rPr>
          <w:rFonts w:ascii="Calibri" w:hAnsi="Calibri" w:cs="Calibri"/>
          <w:i/>
          <w:iCs/>
          <w:noProof/>
          <w:szCs w:val="24"/>
        </w:rPr>
        <w:t>Am J Epidemiol</w:t>
      </w:r>
      <w:r w:rsidRPr="006B479C">
        <w:rPr>
          <w:rFonts w:ascii="Calibri" w:hAnsi="Calibri" w:cs="Calibri"/>
          <w:noProof/>
          <w:szCs w:val="24"/>
        </w:rPr>
        <w:t>. 2005;161(4):389-398. doi:10.1093/AJE/KWI054</w:t>
      </w:r>
    </w:p>
    <w:p w14:paraId="093A4E2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27. </w:t>
      </w:r>
      <w:r w:rsidRPr="006B479C">
        <w:rPr>
          <w:rFonts w:ascii="Calibri" w:hAnsi="Calibri" w:cs="Calibri"/>
          <w:noProof/>
          <w:szCs w:val="24"/>
        </w:rPr>
        <w:tab/>
        <w:t xml:space="preserve">Bycroft C, Freeman C, Petkova D, et al. The UK Biobank resource with deep phenotyping and genomic data. </w:t>
      </w:r>
      <w:r w:rsidRPr="006B479C">
        <w:rPr>
          <w:rFonts w:ascii="Calibri" w:hAnsi="Calibri" w:cs="Calibri"/>
          <w:i/>
          <w:iCs/>
          <w:noProof/>
          <w:szCs w:val="24"/>
        </w:rPr>
        <w:t>Nature</w:t>
      </w:r>
      <w:r w:rsidRPr="006B479C">
        <w:rPr>
          <w:rFonts w:ascii="Calibri" w:hAnsi="Calibri" w:cs="Calibri"/>
          <w:noProof/>
          <w:szCs w:val="24"/>
        </w:rPr>
        <w:t>. 2018;562(7726):203-209. doi:10.1038/s41586-018-0579-z</w:t>
      </w:r>
    </w:p>
    <w:p w14:paraId="1CD602D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28. </w:t>
      </w:r>
      <w:r w:rsidRPr="006B479C">
        <w:rPr>
          <w:rFonts w:ascii="Calibri" w:hAnsi="Calibri" w:cs="Calibri"/>
          <w:noProof/>
          <w:szCs w:val="24"/>
        </w:rPr>
        <w:tab/>
        <w:t xml:space="preserve">Doherty A, Jackson D, Hammerla N, et al. Large Scale Population Assessment of Physical Activity Using Wrist Worn Accelerometers: The UK Biobank Study. </w:t>
      </w:r>
      <w:r w:rsidRPr="006B479C">
        <w:rPr>
          <w:rFonts w:ascii="Calibri" w:hAnsi="Calibri" w:cs="Calibri"/>
          <w:i/>
          <w:iCs/>
          <w:noProof/>
          <w:szCs w:val="24"/>
        </w:rPr>
        <w:t>PLoS One</w:t>
      </w:r>
      <w:r w:rsidRPr="006B479C">
        <w:rPr>
          <w:rFonts w:ascii="Calibri" w:hAnsi="Calibri" w:cs="Calibri"/>
          <w:noProof/>
          <w:szCs w:val="24"/>
        </w:rPr>
        <w:t>. 2017;12(2):e0169649. doi:10.1371/JOURNAL.PONE.0169649</w:t>
      </w:r>
    </w:p>
    <w:p w14:paraId="5938D56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29. </w:t>
      </w:r>
      <w:r w:rsidRPr="006B479C">
        <w:rPr>
          <w:rFonts w:ascii="Calibri" w:hAnsi="Calibri" w:cs="Calibri"/>
          <w:noProof/>
          <w:szCs w:val="24"/>
        </w:rPr>
        <w:tab/>
        <w:t xml:space="preserve">Trost SG, Mciver KL, Pate RR. Conducting Accelerometer-Based Activity Assessments in Field-Based Research. </w:t>
      </w:r>
      <w:r w:rsidRPr="006B479C">
        <w:rPr>
          <w:rFonts w:ascii="Calibri" w:hAnsi="Calibri" w:cs="Calibri"/>
          <w:i/>
          <w:iCs/>
          <w:noProof/>
          <w:szCs w:val="24"/>
        </w:rPr>
        <w:t>Med Sci Sport Exerc</w:t>
      </w:r>
      <w:r w:rsidRPr="006B479C">
        <w:rPr>
          <w:rFonts w:ascii="Calibri" w:hAnsi="Calibri" w:cs="Calibri"/>
          <w:noProof/>
          <w:szCs w:val="24"/>
        </w:rPr>
        <w:t>. 2005;37(11):531-543. doi:10.1249/01.mss.0000185657.86065.98</w:t>
      </w:r>
    </w:p>
    <w:p w14:paraId="74602A6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30. </w:t>
      </w:r>
      <w:r w:rsidRPr="006B479C">
        <w:rPr>
          <w:rFonts w:ascii="Calibri" w:hAnsi="Calibri" w:cs="Calibri"/>
          <w:noProof/>
          <w:szCs w:val="24"/>
        </w:rPr>
        <w:tab/>
        <w:t xml:space="preserve">Bycroft C, Freeman C, Petkova D, et al. Genome-wide genetic data on ~500,000 UK Biobank participants. </w:t>
      </w:r>
      <w:r w:rsidRPr="006B479C">
        <w:rPr>
          <w:rFonts w:ascii="Calibri" w:hAnsi="Calibri" w:cs="Calibri"/>
          <w:i/>
          <w:iCs/>
          <w:noProof/>
          <w:szCs w:val="24"/>
        </w:rPr>
        <w:t>bioRxiv</w:t>
      </w:r>
      <w:r w:rsidRPr="006B479C">
        <w:rPr>
          <w:rFonts w:ascii="Calibri" w:hAnsi="Calibri" w:cs="Calibri"/>
          <w:noProof/>
          <w:szCs w:val="24"/>
        </w:rPr>
        <w:t>. July 2017:166298. doi:10.1101/166298</w:t>
      </w:r>
    </w:p>
    <w:p w14:paraId="2846DA8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31. </w:t>
      </w:r>
      <w:r w:rsidRPr="006B479C">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413945B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32. </w:t>
      </w:r>
      <w:r w:rsidRPr="006B479C">
        <w:rPr>
          <w:rFonts w:ascii="Calibri" w:hAnsi="Calibri" w:cs="Calibri"/>
          <w:noProof/>
          <w:szCs w:val="24"/>
        </w:rPr>
        <w:tab/>
        <w:t xml:space="preserve">Birling M-C, Yoshiki A, Adams DJ, et al. The Polygenic Score Catalog as an open database for reproducibility and systematic evaluation. </w:t>
      </w:r>
      <w:r w:rsidRPr="006B479C">
        <w:rPr>
          <w:rFonts w:ascii="Calibri" w:hAnsi="Calibri" w:cs="Calibri"/>
          <w:i/>
          <w:iCs/>
          <w:noProof/>
          <w:szCs w:val="24"/>
        </w:rPr>
        <w:t>Nat Genet 2021 534</w:t>
      </w:r>
      <w:r w:rsidRPr="006B479C">
        <w:rPr>
          <w:rFonts w:ascii="Calibri" w:hAnsi="Calibri" w:cs="Calibri"/>
          <w:noProof/>
          <w:szCs w:val="24"/>
        </w:rPr>
        <w:t>. 2021;53(4):420-425. doi:10.1038/s41588-021-00783-5</w:t>
      </w:r>
    </w:p>
    <w:p w14:paraId="4D34D99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33. </w:t>
      </w:r>
      <w:r w:rsidRPr="006B479C">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continents. </w:t>
      </w:r>
      <w:r w:rsidRPr="006B479C">
        <w:rPr>
          <w:rFonts w:ascii="Calibri" w:hAnsi="Calibri" w:cs="Calibri"/>
          <w:i/>
          <w:iCs/>
          <w:noProof/>
          <w:szCs w:val="24"/>
        </w:rPr>
        <w:t>J Appl Physiol</w:t>
      </w:r>
      <w:r w:rsidRPr="006B479C">
        <w:rPr>
          <w:rFonts w:ascii="Calibri" w:hAnsi="Calibri" w:cs="Calibri"/>
          <w:noProof/>
          <w:szCs w:val="24"/>
        </w:rPr>
        <w:t>. 2014;117(7):738-744. doi:10.1152/JAPPLPHYSIOL.00421.2014/ASSET/IMAGES/LARGE/ZDG0201411640001.JPEG</w:t>
      </w:r>
    </w:p>
    <w:p w14:paraId="7F8D758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34. </w:t>
      </w:r>
      <w:r w:rsidRPr="006B479C">
        <w:rPr>
          <w:rFonts w:ascii="Calibri" w:hAnsi="Calibri" w:cs="Calibri"/>
          <w:noProof/>
          <w:szCs w:val="24"/>
        </w:rPr>
        <w:tab/>
        <w:t xml:space="preserve">White T, Westgate K, Wareham NJ, Brage S. Estimation of Physical Activity Energy Expenditure during Free-Living from Wrist Accelerometry in UK Adults. </w:t>
      </w:r>
      <w:r w:rsidRPr="006B479C">
        <w:rPr>
          <w:rFonts w:ascii="Calibri" w:hAnsi="Calibri" w:cs="Calibri"/>
          <w:i/>
          <w:iCs/>
          <w:noProof/>
          <w:szCs w:val="24"/>
        </w:rPr>
        <w:t>PLoS One</w:t>
      </w:r>
      <w:r w:rsidRPr="006B479C">
        <w:rPr>
          <w:rFonts w:ascii="Calibri" w:hAnsi="Calibri" w:cs="Calibri"/>
          <w:noProof/>
          <w:szCs w:val="24"/>
        </w:rPr>
        <w:t>. 2016;11(12):e0167472. doi:10.1371/JOURNAL.PONE.0167472</w:t>
      </w:r>
    </w:p>
    <w:p w14:paraId="70E3F61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35. </w:t>
      </w:r>
      <w:r w:rsidRPr="006B479C">
        <w:rPr>
          <w:rFonts w:ascii="Calibri" w:hAnsi="Calibri" w:cs="Calibri"/>
          <w:noProof/>
          <w:szCs w:val="24"/>
        </w:rPr>
        <w:tab/>
        <w:t xml:space="preserve">Villars C, Bergouignan A, Dugas J, et al. Validity of combining heart rate and uniaxial acceleration </w:t>
      </w:r>
      <w:r w:rsidRPr="006B479C">
        <w:rPr>
          <w:rFonts w:ascii="Calibri" w:hAnsi="Calibri" w:cs="Calibri"/>
          <w:noProof/>
          <w:szCs w:val="24"/>
        </w:rPr>
        <w:lastRenderedPageBreak/>
        <w:t xml:space="preserve">to measure free-living physical activity energy expenditure in young men. </w:t>
      </w:r>
      <w:r w:rsidRPr="006B479C">
        <w:rPr>
          <w:rFonts w:ascii="Calibri" w:hAnsi="Calibri" w:cs="Calibri"/>
          <w:i/>
          <w:iCs/>
          <w:noProof/>
          <w:szCs w:val="24"/>
        </w:rPr>
        <w:t>J Appl Physiol</w:t>
      </w:r>
      <w:r w:rsidRPr="006B479C">
        <w:rPr>
          <w:rFonts w:ascii="Calibri" w:hAnsi="Calibri" w:cs="Calibri"/>
          <w:noProof/>
          <w:szCs w:val="24"/>
        </w:rPr>
        <w:t>. 2012;113(11):1763-1771. doi:10.1152/JAPPLPHYSIOL.01413.2011/ASSET/IMAGES/LARGE/ZDG0221203780002.JPEG</w:t>
      </w:r>
    </w:p>
    <w:p w14:paraId="7465D0C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36. </w:t>
      </w:r>
      <w:r w:rsidRPr="006B479C">
        <w:rPr>
          <w:rFonts w:ascii="Calibri" w:hAnsi="Calibri" w:cs="Calibri"/>
          <w:noProof/>
          <w:szCs w:val="24"/>
        </w:rPr>
        <w:tab/>
        <w:t xml:space="preserve">Strain T, Wijndaele K, Dempsey PC, et al. Wearable device measured physical activity and future healthrisk. </w:t>
      </w:r>
      <w:r w:rsidRPr="006B479C">
        <w:rPr>
          <w:rFonts w:ascii="Calibri" w:hAnsi="Calibri" w:cs="Calibri"/>
          <w:i/>
          <w:iCs/>
          <w:noProof/>
          <w:szCs w:val="24"/>
        </w:rPr>
        <w:t>Nat Med</w:t>
      </w:r>
      <w:r w:rsidRPr="006B479C">
        <w:rPr>
          <w:rFonts w:ascii="Calibri" w:hAnsi="Calibri" w:cs="Calibri"/>
          <w:noProof/>
          <w:szCs w:val="24"/>
        </w:rPr>
        <w:t>. 2020;26(9):1385. doi:10.1038/S41591-020-1012-3</w:t>
      </w:r>
    </w:p>
    <w:p w14:paraId="0108956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37. </w:t>
      </w:r>
      <w:r w:rsidRPr="006B479C">
        <w:rPr>
          <w:rFonts w:ascii="Calibri" w:hAnsi="Calibri" w:cs="Calibri"/>
          <w:noProof/>
          <w:szCs w:val="24"/>
        </w:rPr>
        <w:tab/>
        <w:t>R: The R Project for Statistical Computing. https://www.r-project.org/. Accessed March 23, 2023.</w:t>
      </w:r>
    </w:p>
    <w:p w14:paraId="4158622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38. </w:t>
      </w:r>
      <w:r w:rsidRPr="006B479C">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6B479C">
        <w:rPr>
          <w:rFonts w:ascii="Calibri" w:hAnsi="Calibri" w:cs="Calibri"/>
          <w:i/>
          <w:iCs/>
          <w:noProof/>
          <w:szCs w:val="24"/>
        </w:rPr>
        <w:t>Am J Epidemiol</w:t>
      </w:r>
      <w:r w:rsidRPr="006B479C">
        <w:rPr>
          <w:rFonts w:ascii="Calibri" w:hAnsi="Calibri" w:cs="Calibri"/>
          <w:noProof/>
          <w:szCs w:val="24"/>
        </w:rPr>
        <w:t>. 2017;186(9):1026-1034. doi:10.1093/AJE/KWX246</w:t>
      </w:r>
    </w:p>
    <w:p w14:paraId="76BAC59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39. </w:t>
      </w:r>
      <w:r w:rsidRPr="006B479C">
        <w:rPr>
          <w:rFonts w:ascii="Calibri" w:hAnsi="Calibri" w:cs="Calibri"/>
          <w:noProof/>
          <w:szCs w:val="24"/>
        </w:rPr>
        <w:tab/>
        <w:t xml:space="preserve">Thompson D, Batterham AM, Markovitch D, Dixon NC, Lund AJS, Walhin JP. Confusion and Conflict in Assessing the Physical Activity Status of Middle-Aged Men. </w:t>
      </w:r>
      <w:r w:rsidRPr="006B479C">
        <w:rPr>
          <w:rFonts w:ascii="Calibri" w:hAnsi="Calibri" w:cs="Calibri"/>
          <w:i/>
          <w:iCs/>
          <w:noProof/>
          <w:szCs w:val="24"/>
        </w:rPr>
        <w:t>PLoS One</w:t>
      </w:r>
      <w:r w:rsidRPr="006B479C">
        <w:rPr>
          <w:rFonts w:ascii="Calibri" w:hAnsi="Calibri" w:cs="Calibri"/>
          <w:noProof/>
          <w:szCs w:val="24"/>
        </w:rPr>
        <w:t>. 2009;4(2):e4337. doi:10.1371/JOURNAL.PONE.0004337</w:t>
      </w:r>
    </w:p>
    <w:p w14:paraId="763C13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40. </w:t>
      </w:r>
      <w:r w:rsidRPr="006B479C">
        <w:rPr>
          <w:rFonts w:ascii="Calibri" w:hAnsi="Calibri" w:cs="Calibri"/>
          <w:noProof/>
          <w:szCs w:val="24"/>
        </w:rPr>
        <w:tab/>
        <w:t xml:space="preserve">Steene-Johannessen J, Anderssen SA, Van Der Ploeg HP, et al. Are Self-report Measures Able to Define Individuals as Physically Active or Inactive? </w:t>
      </w:r>
      <w:r w:rsidRPr="006B479C">
        <w:rPr>
          <w:rFonts w:ascii="Calibri" w:hAnsi="Calibri" w:cs="Calibri"/>
          <w:i/>
          <w:iCs/>
          <w:noProof/>
          <w:szCs w:val="24"/>
        </w:rPr>
        <w:t>Med Sci Sports Exerc</w:t>
      </w:r>
      <w:r w:rsidRPr="006B479C">
        <w:rPr>
          <w:rFonts w:ascii="Calibri" w:hAnsi="Calibri" w:cs="Calibri"/>
          <w:noProof/>
          <w:szCs w:val="24"/>
        </w:rPr>
        <w:t>. 2016;48(2):235. doi:10.1249/MSS.0000000000000760</w:t>
      </w:r>
    </w:p>
    <w:p w14:paraId="79D6D55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41. </w:t>
      </w:r>
      <w:r w:rsidRPr="006B479C">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6B479C">
        <w:rPr>
          <w:rFonts w:ascii="Calibri" w:hAnsi="Calibri" w:cs="Calibri"/>
          <w:i/>
          <w:iCs/>
          <w:noProof/>
          <w:szCs w:val="24"/>
        </w:rPr>
        <w:t>Prev Med (Baltim)</w:t>
      </w:r>
      <w:r w:rsidRPr="006B479C">
        <w:rPr>
          <w:rFonts w:ascii="Calibri" w:hAnsi="Calibri" w:cs="Calibri"/>
          <w:noProof/>
          <w:szCs w:val="24"/>
        </w:rPr>
        <w:t>. 2016;91:389-394. doi:10.1016/J.YPMED.2016.06.017</w:t>
      </w:r>
    </w:p>
    <w:p w14:paraId="41C3C9D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42. </w:t>
      </w:r>
      <w:r w:rsidRPr="006B479C">
        <w:rPr>
          <w:rFonts w:ascii="Calibri" w:hAnsi="Calibri" w:cs="Calibri"/>
          <w:noProof/>
          <w:szCs w:val="24"/>
        </w:rPr>
        <w:tab/>
        <w:t xml:space="preserve">Bull FC, Al-Ansari SS, Biddle S, et al. World Health Organization 2020 guidelines on physical activity and sedentary behaviour. </w:t>
      </w:r>
      <w:r w:rsidRPr="006B479C">
        <w:rPr>
          <w:rFonts w:ascii="Calibri" w:hAnsi="Calibri" w:cs="Calibri"/>
          <w:i/>
          <w:iCs/>
          <w:noProof/>
          <w:szCs w:val="24"/>
        </w:rPr>
        <w:t>Br J Sports Med</w:t>
      </w:r>
      <w:r w:rsidRPr="006B479C">
        <w:rPr>
          <w:rFonts w:ascii="Calibri" w:hAnsi="Calibri" w:cs="Calibri"/>
          <w:noProof/>
          <w:szCs w:val="24"/>
        </w:rPr>
        <w:t>. 2020;54(24):1451-1462. doi:10.1136/BJSPORTS-2020-102955</w:t>
      </w:r>
    </w:p>
    <w:p w14:paraId="0F2234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43. </w:t>
      </w:r>
      <w:r w:rsidRPr="006B479C">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6B479C">
        <w:rPr>
          <w:rFonts w:ascii="Calibri" w:hAnsi="Calibri" w:cs="Calibri"/>
          <w:i/>
          <w:iCs/>
          <w:noProof/>
          <w:szCs w:val="24"/>
        </w:rPr>
        <w:t>Circulation</w:t>
      </w:r>
      <w:r w:rsidRPr="006B479C">
        <w:rPr>
          <w:rFonts w:ascii="Calibri" w:hAnsi="Calibri" w:cs="Calibri"/>
          <w:noProof/>
          <w:szCs w:val="24"/>
        </w:rPr>
        <w:t>. 2014;129(25 SUPPL. 1):76-99. doi:10.1161/01.CIR.0000437740.48606.D1/-/DC1</w:t>
      </w:r>
    </w:p>
    <w:p w14:paraId="2E5699A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44. </w:t>
      </w:r>
      <w:r w:rsidRPr="006B479C">
        <w:rPr>
          <w:rFonts w:ascii="Calibri" w:hAnsi="Calibri" w:cs="Calibri"/>
          <w:noProof/>
          <w:szCs w:val="24"/>
        </w:rPr>
        <w:tab/>
        <w:t xml:space="preserve">Brage S, Lindsay T, Venables M, et al. Descriptive epidemiology of energy expenditure in the UK: findings from the National Diet and Nutrition Survey 2008–15. </w:t>
      </w:r>
      <w:r w:rsidRPr="006B479C">
        <w:rPr>
          <w:rFonts w:ascii="Calibri" w:hAnsi="Calibri" w:cs="Calibri"/>
          <w:i/>
          <w:iCs/>
          <w:noProof/>
          <w:szCs w:val="24"/>
        </w:rPr>
        <w:t>Int J Epidemiol</w:t>
      </w:r>
      <w:r w:rsidRPr="006B479C">
        <w:rPr>
          <w:rFonts w:ascii="Calibri" w:hAnsi="Calibri" w:cs="Calibri"/>
          <w:noProof/>
          <w:szCs w:val="24"/>
        </w:rPr>
        <w:t>. 2020;49(3):1007-1021. doi:10.1093/IJE/DYAA005</w:t>
      </w:r>
    </w:p>
    <w:p w14:paraId="4B50B4A4"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45. </w:t>
      </w:r>
      <w:r w:rsidRPr="006B479C">
        <w:rPr>
          <w:rFonts w:ascii="Calibri" w:hAnsi="Calibri" w:cs="Calibri"/>
          <w:noProof/>
          <w:szCs w:val="24"/>
        </w:rPr>
        <w:tab/>
        <w:t xml:space="preserve">Baumann S, Groß S, Voigt L, et al. Pitfalls in accelerometer-based measurement of physical activity: The presence of reactivity in an adult population. </w:t>
      </w:r>
      <w:r w:rsidRPr="006B479C">
        <w:rPr>
          <w:rFonts w:ascii="Calibri" w:hAnsi="Calibri" w:cs="Calibri"/>
          <w:i/>
          <w:iCs/>
          <w:noProof/>
          <w:szCs w:val="24"/>
        </w:rPr>
        <w:t>Scand J Med Sci Sports</w:t>
      </w:r>
      <w:r w:rsidRPr="006B479C">
        <w:rPr>
          <w:rFonts w:ascii="Calibri" w:hAnsi="Calibri" w:cs="Calibri"/>
          <w:noProof/>
          <w:szCs w:val="24"/>
        </w:rPr>
        <w:t>. 2018;28(3):1056-1063. doi:10.1111/SMS.12977</w:t>
      </w:r>
    </w:p>
    <w:p w14:paraId="722EDAC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46. </w:t>
      </w:r>
      <w:r w:rsidRPr="006B479C">
        <w:rPr>
          <w:rFonts w:ascii="Calibri" w:hAnsi="Calibri" w:cs="Calibri"/>
          <w:noProof/>
          <w:szCs w:val="24"/>
        </w:rPr>
        <w:tab/>
        <w:t xml:space="preserve">Walmsley R, Chan S, Smith-Byrne K, et al. Reallocation of time between device-measured movement behaviours and risk of incident cardiovascular disease. </w:t>
      </w:r>
      <w:r w:rsidRPr="006B479C">
        <w:rPr>
          <w:rFonts w:ascii="Calibri" w:hAnsi="Calibri" w:cs="Calibri"/>
          <w:i/>
          <w:iCs/>
          <w:noProof/>
          <w:szCs w:val="24"/>
        </w:rPr>
        <w:t>Br J Sports Med</w:t>
      </w:r>
      <w:r w:rsidRPr="006B479C">
        <w:rPr>
          <w:rFonts w:ascii="Calibri" w:hAnsi="Calibri" w:cs="Calibri"/>
          <w:noProof/>
          <w:szCs w:val="24"/>
        </w:rPr>
        <w:t>. 2022;56(18):1008-1017. doi:10.1136/BJSPORTS-2021-104050</w:t>
      </w:r>
    </w:p>
    <w:p w14:paraId="0A8C176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47. </w:t>
      </w:r>
      <w:r w:rsidRPr="006B479C">
        <w:rPr>
          <w:rFonts w:ascii="Calibri" w:hAnsi="Calibri" w:cs="Calibri"/>
          <w:noProof/>
          <w:szCs w:val="24"/>
        </w:rPr>
        <w:tab/>
        <w:t xml:space="preserve">Narayanan A, Desai F, Stewart T, Duncan S, MacKay L. Application of Raw Accelerometer Data and Machine-Learning Techniques to Characterize Human Movement Behavior: A Systematic Scoping Review. </w:t>
      </w:r>
      <w:r w:rsidRPr="006B479C">
        <w:rPr>
          <w:rFonts w:ascii="Calibri" w:hAnsi="Calibri" w:cs="Calibri"/>
          <w:i/>
          <w:iCs/>
          <w:noProof/>
          <w:szCs w:val="24"/>
        </w:rPr>
        <w:t>J Phys Act Heal</w:t>
      </w:r>
      <w:r w:rsidRPr="006B479C">
        <w:rPr>
          <w:rFonts w:ascii="Calibri" w:hAnsi="Calibri" w:cs="Calibri"/>
          <w:noProof/>
          <w:szCs w:val="24"/>
        </w:rPr>
        <w:t>. 2020;17(3):360-383. doi:10.1123/JPAH.2019-0088</w:t>
      </w:r>
    </w:p>
    <w:p w14:paraId="3B69AD4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48. </w:t>
      </w:r>
      <w:r w:rsidRPr="006B479C">
        <w:rPr>
          <w:rFonts w:ascii="Calibri" w:hAnsi="Calibri" w:cs="Calibri"/>
          <w:noProof/>
          <w:szCs w:val="24"/>
        </w:rPr>
        <w:tab/>
        <w:t xml:space="preserve">Ham SA, Reis JP, Strath SJ, Dubose KD, Ainsworth BE. Discrepancies between methods of identifying objectively determined physical activity. </w:t>
      </w:r>
      <w:r w:rsidRPr="006B479C">
        <w:rPr>
          <w:rFonts w:ascii="Calibri" w:hAnsi="Calibri" w:cs="Calibri"/>
          <w:i/>
          <w:iCs/>
          <w:noProof/>
          <w:szCs w:val="24"/>
        </w:rPr>
        <w:t>Med Sci Sports Exerc</w:t>
      </w:r>
      <w:r w:rsidRPr="006B479C">
        <w:rPr>
          <w:rFonts w:ascii="Calibri" w:hAnsi="Calibri" w:cs="Calibri"/>
          <w:noProof/>
          <w:szCs w:val="24"/>
        </w:rPr>
        <w:t>. 2007;39(1):52-58. doi:10.1249/01.MSS.0000235886.17229.42</w:t>
      </w:r>
    </w:p>
    <w:p w14:paraId="6029F3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49. </w:t>
      </w:r>
      <w:r w:rsidRPr="006B479C">
        <w:rPr>
          <w:rFonts w:ascii="Calibri" w:hAnsi="Calibri" w:cs="Calibri"/>
          <w:noProof/>
          <w:szCs w:val="24"/>
        </w:rPr>
        <w:tab/>
        <w:t xml:space="preserve">Cosoli G, Spinsante S, Scalise L. Wrist-worn and chest-strap wearable devices: Systematic review on accuracy and metrological characteristics. </w:t>
      </w:r>
      <w:r w:rsidRPr="006B479C">
        <w:rPr>
          <w:rFonts w:ascii="Calibri" w:hAnsi="Calibri" w:cs="Calibri"/>
          <w:i/>
          <w:iCs/>
          <w:noProof/>
          <w:szCs w:val="24"/>
        </w:rPr>
        <w:t>Measurement</w:t>
      </w:r>
      <w:r w:rsidRPr="006B479C">
        <w:rPr>
          <w:rFonts w:ascii="Calibri" w:hAnsi="Calibri" w:cs="Calibri"/>
          <w:noProof/>
          <w:szCs w:val="24"/>
        </w:rPr>
        <w:t>. 2020;159:107789. doi:10.1016/J.MEASUREMENT.2020.107789</w:t>
      </w:r>
    </w:p>
    <w:p w14:paraId="447EE71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rPr>
      </w:pPr>
      <w:r w:rsidRPr="006B479C">
        <w:rPr>
          <w:rFonts w:ascii="Calibri" w:hAnsi="Calibri" w:cs="Calibri"/>
          <w:noProof/>
          <w:szCs w:val="24"/>
        </w:rPr>
        <w:t xml:space="preserve">50. </w:t>
      </w:r>
      <w:r w:rsidRPr="006B479C">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6B479C">
        <w:rPr>
          <w:rFonts w:ascii="Calibri" w:hAnsi="Calibri" w:cs="Calibri"/>
          <w:i/>
          <w:iCs/>
          <w:noProof/>
          <w:szCs w:val="24"/>
        </w:rPr>
        <w:t>Circ Cardiovasc Genet</w:t>
      </w:r>
      <w:r w:rsidRPr="006B479C">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lastRenderedPageBreak/>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 xml:space="preserve">Follow-up Time, </w:t>
            </w:r>
            <w:proofErr w:type="gramStart"/>
            <w:r w:rsidRPr="00AB2CAA">
              <w:rPr>
                <w:sz w:val="20"/>
                <w:szCs w:val="20"/>
              </w:rPr>
              <w:t>median(</w:t>
            </w:r>
            <w:proofErr w:type="gramEnd"/>
            <w:r w:rsidRPr="00AB2CAA">
              <w:rPr>
                <w:sz w:val="20"/>
                <w:szCs w:val="20"/>
              </w:rPr>
              <w:t>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7777777" w:rsidR="00986A1C" w:rsidRPr="00AB2CAA" w:rsidRDefault="00986A1C" w:rsidP="00106735">
            <w:pPr>
              <w:rPr>
                <w:sz w:val="20"/>
                <w:szCs w:val="20"/>
              </w:rPr>
            </w:pPr>
            <w:r w:rsidRPr="00AB2CAA">
              <w:rPr>
                <w:sz w:val="20"/>
                <w:szCs w:val="20"/>
              </w:rPr>
              <w:t xml:space="preserve">PAEE, </w:t>
            </w:r>
            <w:proofErr w:type="gramStart"/>
            <w:r w:rsidRPr="00AB2CAA">
              <w:rPr>
                <w:sz w:val="20"/>
                <w:szCs w:val="20"/>
              </w:rPr>
              <w:t>mean(</w:t>
            </w:r>
            <w:proofErr w:type="gramEnd"/>
            <w:r w:rsidRPr="00AB2CAA">
              <w:rPr>
                <w:sz w:val="20"/>
                <w:szCs w:val="20"/>
              </w:rPr>
              <w:t>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7777777" w:rsidR="00986A1C" w:rsidRDefault="00986A1C" w:rsidP="00106735">
            <w:pPr>
              <w:rPr>
                <w:sz w:val="20"/>
                <w:szCs w:val="20"/>
              </w:rPr>
            </w:pPr>
            <w:bookmarkStart w:id="57" w:name="_Hlk130392242"/>
            <w:r>
              <w:rPr>
                <w:sz w:val="20"/>
                <w:szCs w:val="20"/>
              </w:rPr>
              <w:lastRenderedPageBreak/>
              <w:t xml:space="preserve">Percent MVPA, </w:t>
            </w:r>
            <w:proofErr w:type="gramStart"/>
            <w:r>
              <w:rPr>
                <w:sz w:val="20"/>
                <w:szCs w:val="20"/>
              </w:rPr>
              <w:t>mean(</w:t>
            </w:r>
            <w:proofErr w:type="gramEnd"/>
            <w:r>
              <w:rPr>
                <w:sz w:val="20"/>
                <w:szCs w:val="20"/>
              </w:rPr>
              <w:t>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57"/>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 xml:space="preserve">Standardized Polygenic Risk Score, </w:t>
            </w:r>
            <w:proofErr w:type="gramStart"/>
            <w:r>
              <w:rPr>
                <w:sz w:val="20"/>
                <w:szCs w:val="20"/>
              </w:rPr>
              <w:t>mean(</w:t>
            </w:r>
            <w:proofErr w:type="gramEnd"/>
            <w:r>
              <w:rPr>
                <w:sz w:val="20"/>
                <w:szCs w:val="20"/>
              </w:rPr>
              <w:t>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 xml:space="preserve">Age, </w:t>
            </w:r>
            <w:proofErr w:type="gramStart"/>
            <w:r w:rsidRPr="00AB2CAA">
              <w:rPr>
                <w:sz w:val="20"/>
                <w:szCs w:val="20"/>
              </w:rPr>
              <w:t>mean(</w:t>
            </w:r>
            <w:proofErr w:type="gramEnd"/>
            <w:r w:rsidRPr="00AB2CAA">
              <w:rPr>
                <w:sz w:val="20"/>
                <w:szCs w:val="20"/>
              </w:rPr>
              <w:t>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 xml:space="preserve">Highest Education Level,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 xml:space="preserve">Townsend Index, </w:t>
            </w:r>
            <w:proofErr w:type="gramStart"/>
            <w:r w:rsidRPr="00AB2CAA">
              <w:rPr>
                <w:sz w:val="20"/>
                <w:szCs w:val="20"/>
              </w:rPr>
              <w:t>mean(</w:t>
            </w:r>
            <w:proofErr w:type="gramEnd"/>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 xml:space="preserve">Currently Employed, </w:t>
            </w:r>
            <w:proofErr w:type="gramStart"/>
            <w:r w:rsidRPr="00AB2CAA">
              <w:rPr>
                <w:sz w:val="20"/>
                <w:szCs w:val="20"/>
              </w:rPr>
              <w:t>n(</w:t>
            </w:r>
            <w:proofErr w:type="gramEnd"/>
            <w:r w:rsidRPr="00AB2CAA">
              <w:rPr>
                <w:sz w:val="20"/>
                <w:szCs w:val="20"/>
              </w:rPr>
              <w:t>%)</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 xml:space="preserve">Weekly Alcohol Consumption, </w:t>
            </w:r>
            <w:proofErr w:type="gramStart"/>
            <w:r>
              <w:rPr>
                <w:sz w:val="20"/>
                <w:szCs w:val="20"/>
              </w:rPr>
              <w:t>mean(</w:t>
            </w:r>
            <w:proofErr w:type="gramEnd"/>
            <w:r>
              <w:rPr>
                <w:sz w:val="20"/>
                <w:szCs w:val="20"/>
              </w:rPr>
              <w:t>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 xml:space="preserve">Weekly Oily Fish Consumption, </w:t>
            </w:r>
            <w:proofErr w:type="gramStart"/>
            <w:r>
              <w:rPr>
                <w:sz w:val="20"/>
                <w:szCs w:val="20"/>
              </w:rPr>
              <w:t>mean(</w:t>
            </w:r>
            <w:proofErr w:type="gramEnd"/>
            <w:r>
              <w:rPr>
                <w:sz w:val="20"/>
                <w:szCs w:val="20"/>
              </w:rPr>
              <w:t>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 xml:space="preserve">Female, </w:t>
            </w:r>
            <w:proofErr w:type="gramStart"/>
            <w:r>
              <w:rPr>
                <w:sz w:val="20"/>
                <w:szCs w:val="20"/>
              </w:rPr>
              <w:t>n(</w:t>
            </w:r>
            <w:proofErr w:type="gramEnd"/>
            <w:r>
              <w:rPr>
                <w:sz w:val="20"/>
                <w:szCs w:val="20"/>
              </w:rPr>
              <w:t>%)</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 xml:space="preserve">Parental History of Heart Disease, </w:t>
            </w:r>
            <w:proofErr w:type="gramStart"/>
            <w:r>
              <w:rPr>
                <w:sz w:val="20"/>
                <w:szCs w:val="20"/>
              </w:rPr>
              <w:t>n(</w:t>
            </w:r>
            <w:proofErr w:type="gramEnd"/>
            <w:r>
              <w:rPr>
                <w:sz w:val="20"/>
                <w:szCs w:val="20"/>
              </w:rPr>
              <w:t>%)</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 xml:space="preserve">Cigarette Smoking Status,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 xml:space="preserve">Added Salt Intake,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7777777" w:rsidR="00986A1C" w:rsidRPr="006A2B06" w:rsidRDefault="00986A1C" w:rsidP="00106735">
            <w:pPr>
              <w:rPr>
                <w:b/>
                <w:bCs/>
                <w:sz w:val="20"/>
                <w:szCs w:val="20"/>
              </w:rPr>
            </w:pPr>
            <w:r w:rsidRPr="006A2B06">
              <w:rPr>
                <w:b/>
                <w:bCs/>
                <w:sz w:val="20"/>
                <w:szCs w:val="20"/>
              </w:rPr>
              <w:t xml:space="preserve">Season of Wear,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 xml:space="preserve">Region,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t xml:space="preserve">Mobility Limitations, </w:t>
            </w:r>
            <w:proofErr w:type="gramStart"/>
            <w:r w:rsidRPr="006A2B06">
              <w:rPr>
                <w:sz w:val="20"/>
                <w:szCs w:val="20"/>
              </w:rPr>
              <w:t>n(</w:t>
            </w:r>
            <w:proofErr w:type="gramEnd"/>
            <w:r w:rsidRPr="006A2B06">
              <w:rPr>
                <w:sz w:val="20"/>
                <w:szCs w:val="20"/>
              </w:rPr>
              <w:t>%)</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58"/>
      <w:commentRangeStart w:id="59"/>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58"/>
      <w:r w:rsidRPr="00E427E6">
        <w:rPr>
          <w:rStyle w:val="CommentReference"/>
          <w:highlight w:val="yellow"/>
        </w:rPr>
        <w:commentReference w:id="58"/>
      </w:r>
      <w:commentRangeEnd w:id="59"/>
      <w:r>
        <w:rPr>
          <w:rStyle w:val="CommentReference"/>
        </w:rPr>
        <w:commentReference w:id="59"/>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lastRenderedPageBreak/>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0"/>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lastRenderedPageBreak/>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lastRenderedPageBreak/>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obert Schell" w:date="2023-03-27T12:16:00Z" w:initials="RS">
    <w:p w14:paraId="54ED77FB" w14:textId="77777777" w:rsidR="00F3560C" w:rsidRDefault="00F3560C" w:rsidP="00B8343F">
      <w:pPr>
        <w:pStyle w:val="CommentText"/>
      </w:pPr>
      <w:r>
        <w:rPr>
          <w:rStyle w:val="CommentReference"/>
        </w:rPr>
        <w:annotationRef/>
      </w:r>
      <w:r>
        <w:t>After incorporating feedback and editing down more, down to 349 words</w:t>
      </w:r>
    </w:p>
  </w:comment>
  <w:comment w:id="10" w:author="Robert Schell" w:date="2023-03-27T12:16:00Z" w:initials="RS">
    <w:p w14:paraId="7F446F2E" w14:textId="77777777" w:rsidR="007E2321" w:rsidRDefault="007E2321">
      <w:pPr>
        <w:pStyle w:val="CommentText"/>
      </w:pPr>
      <w:r>
        <w:rPr>
          <w:rStyle w:val="CommentReference"/>
        </w:rPr>
        <w:annotationRef/>
      </w:r>
      <w:r>
        <w:rPr>
          <w:color w:val="000000"/>
        </w:rPr>
        <w:t>David:</w:t>
      </w:r>
    </w:p>
    <w:p w14:paraId="51F19347" w14:textId="77777777" w:rsidR="007E2321" w:rsidRDefault="007E2321" w:rsidP="008D1D69">
      <w:pPr>
        <w:pStyle w:val="CommentText"/>
      </w:pPr>
      <w:r>
        <w:rPr>
          <w:color w:val="000000"/>
        </w:rPr>
        <w:t>"I think worth cutting some other text in the abstract to make it clear that other studies have relied on self-report to look at joint effects."</w:t>
      </w:r>
    </w:p>
  </w:comment>
  <w:comment w:id="11" w:author="Robert Schell" w:date="2023-03-27T12:17:00Z" w:initials="RS">
    <w:p w14:paraId="74ABFEE7" w14:textId="77777777" w:rsidR="007E2321" w:rsidRDefault="007E2321" w:rsidP="005148AE">
      <w:pPr>
        <w:pStyle w:val="CommentText"/>
      </w:pPr>
      <w:r>
        <w:rPr>
          <w:rStyle w:val="CommentReference"/>
        </w:rPr>
        <w:annotationRef/>
      </w:r>
      <w:r>
        <w:t>I completely agree. I changed that to the first sentence of the importance category</w:t>
      </w:r>
    </w:p>
  </w:comment>
  <w:comment w:id="12" w:author="Robert Schell" w:date="2023-03-27T12:17:00Z" w:initials="RS">
    <w:p w14:paraId="3B8C929F" w14:textId="77777777" w:rsidR="001C2D7C" w:rsidRDefault="001C2D7C" w:rsidP="00234B8D">
      <w:pPr>
        <w:pStyle w:val="CommentText"/>
      </w:pPr>
      <w:r>
        <w:rPr>
          <w:rStyle w:val="CommentReference"/>
        </w:rPr>
        <w:annotationRef/>
      </w:r>
      <w:r>
        <w:t>Per David "within genetic risk stratum" was unclear before reading the paper, so I've change to 'at the same genetic risk' to make things clearer</w:t>
      </w:r>
    </w:p>
  </w:comment>
  <w:comment w:id="13" w:author="Robert Schell" w:date="2023-03-27T12:18:00Z" w:initials="RS">
    <w:p w14:paraId="1C1DBAC8" w14:textId="77777777" w:rsidR="001C2D7C" w:rsidRDefault="001C2D7C" w:rsidP="00BA2A6E">
      <w:pPr>
        <w:pStyle w:val="CommentText"/>
      </w:pPr>
      <w:r>
        <w:rPr>
          <w:rStyle w:val="CommentReference"/>
        </w:rPr>
        <w:annotationRef/>
      </w:r>
      <w:r>
        <w:t>Added that 20th percentile refers to both genetic and PA intensity risk</w:t>
      </w:r>
    </w:p>
  </w:comment>
  <w:comment w:id="14" w:author="Robert Schell" w:date="2023-03-27T12:19:00Z" w:initials="RS">
    <w:p w14:paraId="498338AC" w14:textId="77777777" w:rsidR="001C2D7C" w:rsidRDefault="001C2D7C">
      <w:pPr>
        <w:pStyle w:val="CommentText"/>
      </w:pPr>
      <w:r>
        <w:rPr>
          <w:rStyle w:val="CommentReference"/>
        </w:rPr>
        <w:annotationRef/>
      </w:r>
      <w:r>
        <w:t>David:</w:t>
      </w:r>
    </w:p>
    <w:p w14:paraId="11A55668" w14:textId="77777777" w:rsidR="001C2D7C" w:rsidRDefault="001C2D7C" w:rsidP="0008321B">
      <w:pPr>
        <w:pStyle w:val="CommentText"/>
      </w:pPr>
      <w:r>
        <w:t>"You may want to use the same language here as in the 'importance' in terms of 'offsetting genetic risk' just to clearly link back to why this study is important"</w:t>
      </w:r>
    </w:p>
  </w:comment>
  <w:comment w:id="15" w:author="Robert Schell" w:date="2023-03-27T12:19:00Z" w:initials="RS">
    <w:p w14:paraId="7C07B62A" w14:textId="77777777" w:rsidR="001C2D7C" w:rsidRDefault="001C2D7C" w:rsidP="009378A8">
      <w:pPr>
        <w:pStyle w:val="CommentText"/>
      </w:pPr>
      <w:r>
        <w:rPr>
          <w:rStyle w:val="CommentReference"/>
        </w:rPr>
        <w:annotationRef/>
      </w:r>
      <w:r>
        <w:t>Great point. I've edited to match that earlier language</w:t>
      </w:r>
    </w:p>
  </w:comment>
  <w:comment w:id="16" w:author="Robert Schell" w:date="2023-03-27T12:20:00Z" w:initials="RS">
    <w:p w14:paraId="58153225" w14:textId="77777777" w:rsidR="001C2D7C" w:rsidRDefault="001C2D7C" w:rsidP="003F7779">
      <w:pPr>
        <w:pStyle w:val="CommentText"/>
      </w:pPr>
      <w:r>
        <w:rPr>
          <w:rStyle w:val="CommentReference"/>
        </w:rPr>
        <w:annotationRef/>
      </w:r>
      <w:r>
        <w:t>Originally written as "especially," which David was unsure about. I agree and switched to including. The main point here is to emphasize that high genetic risk is not deterministic</w:t>
      </w:r>
    </w:p>
  </w:comment>
  <w:comment w:id="17" w:author="Robert Schell" w:date="2023-03-25T14:45:00Z" w:initials="RS">
    <w:p w14:paraId="1432F32E" w14:textId="5D3BB4D3" w:rsidR="007744DD" w:rsidRDefault="007744DD" w:rsidP="00043EEE">
      <w:pPr>
        <w:pStyle w:val="CommentText"/>
      </w:pPr>
      <w:r>
        <w:rPr>
          <w:rStyle w:val="CommentReference"/>
        </w:rPr>
        <w:annotationRef/>
      </w:r>
      <w:r>
        <w:t>End of hospital inpatient episode records - not sure if we have to specify this as it's the censoring date if no deaths from CAD, etc..</w:t>
      </w:r>
    </w:p>
  </w:comment>
  <w:comment w:id="18" w:author="Robert Schell" w:date="2023-03-27T12:25:00Z" w:initials="RS">
    <w:p w14:paraId="249C19B6" w14:textId="77777777" w:rsidR="00AE339A" w:rsidRDefault="00AE339A">
      <w:pPr>
        <w:pStyle w:val="CommentText"/>
      </w:pPr>
      <w:r>
        <w:rPr>
          <w:rStyle w:val="CommentReference"/>
        </w:rPr>
        <w:annotationRef/>
      </w:r>
      <w:r>
        <w:t>David:</w:t>
      </w:r>
    </w:p>
    <w:p w14:paraId="5CDD7465" w14:textId="77777777" w:rsidR="00AE339A" w:rsidRDefault="00AE339A" w:rsidP="00F90C91">
      <w:pPr>
        <w:pStyle w:val="CommentText"/>
      </w:pPr>
      <w:r>
        <w:t>"Can you say how many people were asked to participate? Was it everyone? I know UKB is not representative, but what about a supplemental table to compare those that are included and those that aren’t. It seems like super selected, so would nice to just show perhaps they aren’t as different as folks think. I’m also fine with you waiting for a reviewer wanting to see this."</w:t>
      </w:r>
    </w:p>
  </w:comment>
  <w:comment w:id="19" w:author="Robert Schell" w:date="2023-03-27T12:25:00Z" w:initials="RS">
    <w:p w14:paraId="7067144E" w14:textId="77777777" w:rsidR="00AE339A" w:rsidRDefault="00AE339A" w:rsidP="0077564D">
      <w:pPr>
        <w:pStyle w:val="CommentText"/>
      </w:pPr>
      <w:r>
        <w:rPr>
          <w:rStyle w:val="CommentReference"/>
        </w:rPr>
        <w:annotationRef/>
      </w:r>
      <w:r>
        <w:t>I added that everyone with an email address outside the North West region (due to excess study burden) was asked to participate. The table is a good idea but also agree that we can add during peer review</w:t>
      </w:r>
    </w:p>
  </w:comment>
  <w:comment w:id="27" w:author="Robert Schell" w:date="2023-03-24T01:08:00Z" w:initials="RS">
    <w:p w14:paraId="4486AC7C" w14:textId="02FAA6D3" w:rsidR="00722F71" w:rsidRDefault="00722F71" w:rsidP="002104CB">
      <w:pPr>
        <w:pStyle w:val="CommentText"/>
      </w:pPr>
      <w:r>
        <w:rPr>
          <w:rStyle w:val="CommentReference"/>
        </w:rPr>
        <w:annotationRef/>
      </w:r>
      <w:r>
        <w:t>Plan to put actual equation in appendix - it's a bit confusing to add here without much context</w:t>
      </w:r>
    </w:p>
  </w:comment>
  <w:comment w:id="28" w:author="Robert Schell" w:date="2023-03-20T17:49:00Z" w:initials="RS">
    <w:p w14:paraId="4FCF8F48" w14:textId="1E109143" w:rsidR="00C270C7" w:rsidRDefault="00C270C7" w:rsidP="0067461B">
      <w:pPr>
        <w:pStyle w:val="CommentText"/>
      </w:pPr>
      <w:r>
        <w:rPr>
          <w:rStyle w:val="CommentReference"/>
        </w:rPr>
        <w:annotationRef/>
      </w:r>
      <w:r>
        <w:t>Can abridge and remove part of if necessary - Said et al. did this</w:t>
      </w:r>
    </w:p>
  </w:comment>
  <w:comment w:id="29" w:author="Robert Schell" w:date="2023-03-25T14:59:00Z" w:initials="RS">
    <w:p w14:paraId="56523956" w14:textId="77777777" w:rsidR="00244FE1" w:rsidRDefault="00244FE1" w:rsidP="009F62F8">
      <w:pPr>
        <w:pStyle w:val="CommentText"/>
      </w:pPr>
      <w:r>
        <w:rPr>
          <w:rStyle w:val="CommentReference"/>
        </w:rPr>
        <w:annotationRef/>
      </w:r>
      <w:r>
        <w:t>Actually did NOT make use of self-report I believe...</w:t>
      </w:r>
    </w:p>
  </w:comment>
  <w:comment w:id="33" w:author="Robert Schell" w:date="2023-03-22T18:19:00Z" w:initials="RS">
    <w:p w14:paraId="6AB8F8B9" w14:textId="5367E0FB"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34"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35"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36"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37" w:author="Robert Schell" w:date="2023-03-20T22:32:00Z" w:initials="RS">
    <w:p w14:paraId="534DE890" w14:textId="77777777" w:rsidR="009A7DCC" w:rsidRDefault="009A7DCC" w:rsidP="00A34458">
      <w:pPr>
        <w:pStyle w:val="CommentText"/>
      </w:pPr>
      <w:r>
        <w:rPr>
          <w:rStyle w:val="CommentReference"/>
        </w:rPr>
        <w:annotationRef/>
      </w:r>
      <w:r>
        <w:t>Either this breakdown or move flowchart to supplement then have 2 tables and 2 figures for models</w:t>
      </w:r>
    </w:p>
  </w:comment>
  <w:comment w:id="42"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47" w:author="Robert Schell" w:date="2023-03-27T12:37:00Z" w:initials="RS">
    <w:p w14:paraId="62CB9065" w14:textId="77777777" w:rsidR="00143EEC" w:rsidRDefault="00143EEC">
      <w:pPr>
        <w:pStyle w:val="CommentText"/>
      </w:pPr>
      <w:r>
        <w:rPr>
          <w:rStyle w:val="CommentReference"/>
        </w:rPr>
        <w:annotationRef/>
      </w:r>
      <w:r>
        <w:t>David:</w:t>
      </w:r>
    </w:p>
    <w:p w14:paraId="178D0AD0" w14:textId="77777777" w:rsidR="00143EEC" w:rsidRDefault="00143EEC" w:rsidP="00EC4056">
      <w:pPr>
        <w:pStyle w:val="CommentText"/>
      </w:pPr>
      <w:r>
        <w:t>"I would describe what kind of imputation you used here, and in this section refer specifically to the tables. Also, why not use the MICE results as the main findings, I think generally agreed upon to be much better than complete case analysis"</w:t>
      </w:r>
    </w:p>
  </w:comment>
  <w:comment w:id="48" w:author="Robert Schell" w:date="2023-03-27T12:39:00Z" w:initials="RS">
    <w:p w14:paraId="734E10F9" w14:textId="77777777" w:rsidR="00722F6E" w:rsidRDefault="00722F6E">
      <w:pPr>
        <w:pStyle w:val="CommentText"/>
      </w:pPr>
      <w:r>
        <w:rPr>
          <w:rStyle w:val="CommentReference"/>
        </w:rPr>
        <w:annotationRef/>
      </w:r>
      <w:r>
        <w:t>I made these other changes but as to the last point my logic was that there are some assumptions implicit in imputation that I don't have to make for complete case analysis the same way and since the missingness rate is so low, I felt comfortable making that tradeoff. However, it does make basically no difference at all in terms of results and so we can just as well switch the analysis if that's still strongly your preference. I'm basing that off of the sort of logic in this paper:</w:t>
      </w:r>
    </w:p>
    <w:p w14:paraId="14EE131A" w14:textId="77777777" w:rsidR="00722F6E" w:rsidRDefault="00722F6E">
      <w:pPr>
        <w:pStyle w:val="CommentText"/>
      </w:pPr>
    </w:p>
    <w:p w14:paraId="6FA79784" w14:textId="77777777" w:rsidR="00722F6E" w:rsidRDefault="00722F6E" w:rsidP="00C43BFD">
      <w:pPr>
        <w:pStyle w:val="CommentText"/>
      </w:pPr>
      <w:r>
        <w:rPr>
          <w:b/>
          <w:bCs/>
          <w:color w:val="1C1D1E"/>
          <w:highlight w:val="white"/>
        </w:rPr>
        <w:t>"Bias and efficiency of multiple imputation compared with complete-case analysis for missing covariate values"</w:t>
      </w:r>
    </w:p>
  </w:comment>
  <w:comment w:id="51" w:author="Robert Schell" w:date="2023-03-22T12:44:00Z" w:initials="RS">
    <w:p w14:paraId="11230136" w14:textId="463CD819" w:rsidR="006B479C" w:rsidRDefault="006B479C" w:rsidP="006B479C">
      <w:pPr>
        <w:pStyle w:val="CommentText"/>
      </w:pPr>
      <w:r>
        <w:rPr>
          <w:rStyle w:val="CommentReference"/>
        </w:rPr>
        <w:annotationRef/>
      </w:r>
      <w:r>
        <w:t>Haven't quite worked out where to slot this in or if it's even worthwhile to add...</w:t>
      </w:r>
    </w:p>
  </w:comment>
  <w:comment w:id="52" w:author="Robert Schell" w:date="2023-03-22T12:46:00Z" w:initials="RS">
    <w:p w14:paraId="06F2361C" w14:textId="77777777" w:rsidR="006B479C" w:rsidRDefault="006B479C" w:rsidP="006B479C">
      <w:pPr>
        <w:pStyle w:val="CommentText"/>
      </w:pPr>
      <w:r>
        <w:rPr>
          <w:rStyle w:val="CommentReference"/>
        </w:rPr>
        <w:annotationRef/>
      </w:r>
      <w:r>
        <w:t>Fairly straightforward. Can convert kJ to kcal and then simply choose some kgs weight… DEFINITELY SOME ASSUMPTIONS BAKED INTO THIS IDEA</w:t>
      </w:r>
    </w:p>
  </w:comment>
  <w:comment w:id="53" w:author="Robert Schell" w:date="2023-03-22T13:20:00Z" w:initials="RS">
    <w:p w14:paraId="15127A36" w14:textId="77777777" w:rsidR="006B479C" w:rsidRDefault="006B479C" w:rsidP="006B479C">
      <w:pPr>
        <w:pStyle w:val="CommentText"/>
      </w:pPr>
      <w:r>
        <w:rPr>
          <w:rStyle w:val="CommentReference"/>
        </w:rPr>
        <w:annotationRef/>
      </w:r>
      <w:r>
        <w:t>To answer - WHAT IS A QUINTILE</w:t>
      </w:r>
    </w:p>
  </w:comment>
  <w:comment w:id="54" w:author="Robert Schell" w:date="2023-03-22T13:21:00Z" w:initials="RS">
    <w:p w14:paraId="00E71947" w14:textId="77777777" w:rsidR="006B479C" w:rsidRDefault="006B479C" w:rsidP="006B479C">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55" w:author="Robert Schell" w:date="2023-03-22T13:21:00Z" w:initials="RS">
    <w:p w14:paraId="3CC159FD" w14:textId="77777777" w:rsidR="006B479C" w:rsidRDefault="006B479C" w:rsidP="006B479C">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56" w:author="Robert Schell" w:date="2023-03-22T13:21:00Z" w:initials="RS">
    <w:p w14:paraId="60A6044B" w14:textId="77777777" w:rsidR="006B479C" w:rsidRDefault="006B479C" w:rsidP="006B479C">
      <w:pPr>
        <w:pStyle w:val="CommentText"/>
      </w:pPr>
      <w:r>
        <w:rPr>
          <w:rStyle w:val="CommentReference"/>
        </w:rPr>
        <w:annotationRef/>
      </w:r>
      <w:r>
        <w:t>CITE SOMETHING ON ASSUMPTIONS IMPLICIT IN THIS APPROACH...</w:t>
      </w:r>
    </w:p>
  </w:comment>
  <w:comment w:id="58"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59"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D77FB" w15:done="0"/>
  <w15:commentEx w15:paraId="51F19347" w15:done="0"/>
  <w15:commentEx w15:paraId="74ABFEE7" w15:paraIdParent="51F19347" w15:done="0"/>
  <w15:commentEx w15:paraId="3B8C929F" w15:done="0"/>
  <w15:commentEx w15:paraId="1C1DBAC8" w15:done="0"/>
  <w15:commentEx w15:paraId="11A55668" w15:done="0"/>
  <w15:commentEx w15:paraId="7C07B62A" w15:paraIdParent="11A55668" w15:done="0"/>
  <w15:commentEx w15:paraId="58153225" w15:done="0"/>
  <w15:commentEx w15:paraId="1432F32E" w15:done="0"/>
  <w15:commentEx w15:paraId="5CDD7465" w15:done="0"/>
  <w15:commentEx w15:paraId="7067144E" w15:paraIdParent="5CDD7465" w15:done="0"/>
  <w15:commentEx w15:paraId="4486AC7C" w15:done="0"/>
  <w15:commentEx w15:paraId="4FCF8F48" w15:done="0"/>
  <w15:commentEx w15:paraId="56523956" w15:done="0"/>
  <w15:commentEx w15:paraId="6AB8F8B9" w15:done="0"/>
  <w15:commentEx w15:paraId="100A5FD3" w15:done="0"/>
  <w15:commentEx w15:paraId="0C8F1342" w15:paraIdParent="100A5FD3" w15:done="0"/>
  <w15:commentEx w15:paraId="7DE68F7D" w15:paraIdParent="100A5FD3" w15:done="0"/>
  <w15:commentEx w15:paraId="534DE890" w15:done="0"/>
  <w15:commentEx w15:paraId="68532812" w15:done="0"/>
  <w15:commentEx w15:paraId="178D0AD0" w15:done="0"/>
  <w15:commentEx w15:paraId="6FA79784" w15:paraIdParent="178D0AD0" w15:done="0"/>
  <w15:commentEx w15:paraId="11230136" w15:done="0"/>
  <w15:commentEx w15:paraId="06F2361C" w15:paraIdParent="11230136" w15:done="0"/>
  <w15:commentEx w15:paraId="15127A36" w15:paraIdParent="11230136" w15:done="0"/>
  <w15:commentEx w15:paraId="00E71947" w15:paraIdParent="11230136" w15:done="0"/>
  <w15:commentEx w15:paraId="3CC159FD" w15:paraIdParent="11230136" w15:done="0"/>
  <w15:commentEx w15:paraId="60A6044B" w15:paraIdParent="11230136"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799" w16cex:dateUtc="2023-03-27T19:16:00Z"/>
  <w16cex:commentExtensible w16cex:durableId="27CC07BB" w16cex:dateUtc="2023-03-27T19:16:00Z"/>
  <w16cex:commentExtensible w16cex:durableId="27CC07C9" w16cex:dateUtc="2023-03-27T19:17:00Z"/>
  <w16cex:commentExtensible w16cex:durableId="27CC07F6" w16cex:dateUtc="2023-03-27T19:17:00Z"/>
  <w16cex:commentExtensible w16cex:durableId="27CC0810" w16cex:dateUtc="2023-03-27T19:18:00Z"/>
  <w16cex:commentExtensible w16cex:durableId="27CC0838" w16cex:dateUtc="2023-03-27T19:19:00Z"/>
  <w16cex:commentExtensible w16cex:durableId="27CC0845" w16cex:dateUtc="2023-03-27T19:19:00Z"/>
  <w16cex:commentExtensible w16cex:durableId="27CC088F" w16cex:dateUtc="2023-03-27T19:20:00Z"/>
  <w16cex:commentExtensible w16cex:durableId="27C98777" w16cex:dateUtc="2023-03-25T21:45:00Z"/>
  <w16cex:commentExtensible w16cex:durableId="27CC09A0" w16cex:dateUtc="2023-03-27T19:25:00Z"/>
  <w16cex:commentExtensible w16cex:durableId="27CC09C6" w16cex:dateUtc="2023-03-27T19:25:00Z"/>
  <w16cex:commentExtensible w16cex:durableId="27C776AB" w16cex:dateUtc="2023-03-24T08:08:00Z"/>
  <w16cex:commentExtensible w16cex:durableId="27C31B3C" w16cex:dateUtc="2023-03-21T00:49:00Z"/>
  <w16cex:commentExtensible w16cex:durableId="27C98AEE" w16cex:dateUtc="2023-03-25T21:5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35D89" w16cex:dateUtc="2023-03-21T05:32:00Z"/>
  <w16cex:commentExtensible w16cex:durableId="27C37E6E" w16cex:dateUtc="2023-03-21T07:53:00Z"/>
  <w16cex:commentExtensible w16cex:durableId="27CC0C73" w16cex:dateUtc="2023-03-27T19:37:00Z"/>
  <w16cex:commentExtensible w16cex:durableId="27CC0D1D" w16cex:dateUtc="2023-03-27T19:39: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D77FB" w16cid:durableId="27CC0799"/>
  <w16cid:commentId w16cid:paraId="51F19347" w16cid:durableId="27CC07BB"/>
  <w16cid:commentId w16cid:paraId="74ABFEE7" w16cid:durableId="27CC07C9"/>
  <w16cid:commentId w16cid:paraId="3B8C929F" w16cid:durableId="27CC07F6"/>
  <w16cid:commentId w16cid:paraId="1C1DBAC8" w16cid:durableId="27CC0810"/>
  <w16cid:commentId w16cid:paraId="11A55668" w16cid:durableId="27CC0838"/>
  <w16cid:commentId w16cid:paraId="7C07B62A" w16cid:durableId="27CC0845"/>
  <w16cid:commentId w16cid:paraId="58153225" w16cid:durableId="27CC088F"/>
  <w16cid:commentId w16cid:paraId="1432F32E" w16cid:durableId="27C98777"/>
  <w16cid:commentId w16cid:paraId="5CDD7465" w16cid:durableId="27CC09A0"/>
  <w16cid:commentId w16cid:paraId="7067144E" w16cid:durableId="27CC09C6"/>
  <w16cid:commentId w16cid:paraId="4486AC7C" w16cid:durableId="27C776AB"/>
  <w16cid:commentId w16cid:paraId="4FCF8F48" w16cid:durableId="27C31B3C"/>
  <w16cid:commentId w16cid:paraId="56523956" w16cid:durableId="27C98AEE"/>
  <w16cid:commentId w16cid:paraId="6AB8F8B9" w16cid:durableId="27C5C517"/>
  <w16cid:commentId w16cid:paraId="100A5FD3" w16cid:durableId="27C5809F"/>
  <w16cid:commentId w16cid:paraId="0C8F1342" w16cid:durableId="27C580B0"/>
  <w16cid:commentId w16cid:paraId="7DE68F7D" w16cid:durableId="27C580E7"/>
  <w16cid:commentId w16cid:paraId="534DE890" w16cid:durableId="27C35D89"/>
  <w16cid:commentId w16cid:paraId="68532812" w16cid:durableId="27C37E6E"/>
  <w16cid:commentId w16cid:paraId="178D0AD0" w16cid:durableId="27CC0C73"/>
  <w16cid:commentId w16cid:paraId="6FA79784" w16cid:durableId="27CC0D1D"/>
  <w16cid:commentId w16cid:paraId="11230136" w16cid:durableId="27C5769F"/>
  <w16cid:commentId w16cid:paraId="06F2361C" w16cid:durableId="27C5771A"/>
  <w16cid:commentId w16cid:paraId="15127A36" w16cid:durableId="27C57F31"/>
  <w16cid:commentId w16cid:paraId="00E71947" w16cid:durableId="27C57F46"/>
  <w16cid:commentId w16cid:paraId="3CC159FD" w16cid:durableId="27C57F54"/>
  <w16cid:commentId w16cid:paraId="60A6044B"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3224"/>
    <w:rsid w:val="000372BF"/>
    <w:rsid w:val="00042CEC"/>
    <w:rsid w:val="00051328"/>
    <w:rsid w:val="00054388"/>
    <w:rsid w:val="000725E9"/>
    <w:rsid w:val="000767E5"/>
    <w:rsid w:val="00082299"/>
    <w:rsid w:val="0008654B"/>
    <w:rsid w:val="00092F18"/>
    <w:rsid w:val="0009502B"/>
    <w:rsid w:val="000C6B12"/>
    <w:rsid w:val="000D0FD3"/>
    <w:rsid w:val="000D5088"/>
    <w:rsid w:val="000D6AEE"/>
    <w:rsid w:val="000D7D35"/>
    <w:rsid w:val="000E6B9C"/>
    <w:rsid w:val="000E7A0E"/>
    <w:rsid w:val="00101734"/>
    <w:rsid w:val="0010599C"/>
    <w:rsid w:val="001129E3"/>
    <w:rsid w:val="00117AF7"/>
    <w:rsid w:val="00125C52"/>
    <w:rsid w:val="00131846"/>
    <w:rsid w:val="001320FD"/>
    <w:rsid w:val="00142EB6"/>
    <w:rsid w:val="00143EEC"/>
    <w:rsid w:val="0014760B"/>
    <w:rsid w:val="001508F7"/>
    <w:rsid w:val="0016399A"/>
    <w:rsid w:val="001710E3"/>
    <w:rsid w:val="00195BB5"/>
    <w:rsid w:val="001A5EED"/>
    <w:rsid w:val="001B16EE"/>
    <w:rsid w:val="001B2008"/>
    <w:rsid w:val="001B217F"/>
    <w:rsid w:val="001B4F91"/>
    <w:rsid w:val="001C2058"/>
    <w:rsid w:val="001C2D7C"/>
    <w:rsid w:val="001D057F"/>
    <w:rsid w:val="001D0644"/>
    <w:rsid w:val="001E2C58"/>
    <w:rsid w:val="001E5BB2"/>
    <w:rsid w:val="00201C43"/>
    <w:rsid w:val="00214C36"/>
    <w:rsid w:val="00226C7B"/>
    <w:rsid w:val="00235338"/>
    <w:rsid w:val="002444B8"/>
    <w:rsid w:val="00244FE1"/>
    <w:rsid w:val="00251D10"/>
    <w:rsid w:val="00253A0D"/>
    <w:rsid w:val="00260759"/>
    <w:rsid w:val="0026526C"/>
    <w:rsid w:val="002813CB"/>
    <w:rsid w:val="00294ABD"/>
    <w:rsid w:val="002956B2"/>
    <w:rsid w:val="002A3CEA"/>
    <w:rsid w:val="002A54EB"/>
    <w:rsid w:val="002B04B0"/>
    <w:rsid w:val="002C30F5"/>
    <w:rsid w:val="002E0623"/>
    <w:rsid w:val="002E2534"/>
    <w:rsid w:val="002E6344"/>
    <w:rsid w:val="002F171F"/>
    <w:rsid w:val="002F653C"/>
    <w:rsid w:val="0030168C"/>
    <w:rsid w:val="003258A6"/>
    <w:rsid w:val="003263F7"/>
    <w:rsid w:val="00327889"/>
    <w:rsid w:val="0033207B"/>
    <w:rsid w:val="00333147"/>
    <w:rsid w:val="00333E36"/>
    <w:rsid w:val="00350220"/>
    <w:rsid w:val="00350950"/>
    <w:rsid w:val="00362608"/>
    <w:rsid w:val="00364E21"/>
    <w:rsid w:val="00367A73"/>
    <w:rsid w:val="0037091B"/>
    <w:rsid w:val="00374495"/>
    <w:rsid w:val="0037734A"/>
    <w:rsid w:val="00384BD8"/>
    <w:rsid w:val="00384D0C"/>
    <w:rsid w:val="003917D7"/>
    <w:rsid w:val="003B2BD9"/>
    <w:rsid w:val="003C240D"/>
    <w:rsid w:val="003D1959"/>
    <w:rsid w:val="003E2886"/>
    <w:rsid w:val="0040005A"/>
    <w:rsid w:val="00401C77"/>
    <w:rsid w:val="00403B92"/>
    <w:rsid w:val="00422747"/>
    <w:rsid w:val="004266E3"/>
    <w:rsid w:val="004373E4"/>
    <w:rsid w:val="004414F9"/>
    <w:rsid w:val="00441791"/>
    <w:rsid w:val="004476D6"/>
    <w:rsid w:val="00452C49"/>
    <w:rsid w:val="00483287"/>
    <w:rsid w:val="0048555F"/>
    <w:rsid w:val="00493771"/>
    <w:rsid w:val="004941D7"/>
    <w:rsid w:val="0049437C"/>
    <w:rsid w:val="00496D23"/>
    <w:rsid w:val="004A0B1F"/>
    <w:rsid w:val="004C05E6"/>
    <w:rsid w:val="004E56B1"/>
    <w:rsid w:val="004F7E0C"/>
    <w:rsid w:val="00511969"/>
    <w:rsid w:val="005134E3"/>
    <w:rsid w:val="00523BE8"/>
    <w:rsid w:val="005273D0"/>
    <w:rsid w:val="005437F1"/>
    <w:rsid w:val="00547D4C"/>
    <w:rsid w:val="00592960"/>
    <w:rsid w:val="005A55CB"/>
    <w:rsid w:val="005C3A9D"/>
    <w:rsid w:val="005C4332"/>
    <w:rsid w:val="005C6020"/>
    <w:rsid w:val="005D12E5"/>
    <w:rsid w:val="005E2CBB"/>
    <w:rsid w:val="005F5E2C"/>
    <w:rsid w:val="005F62BE"/>
    <w:rsid w:val="006176F5"/>
    <w:rsid w:val="00646B86"/>
    <w:rsid w:val="00655CBD"/>
    <w:rsid w:val="00667367"/>
    <w:rsid w:val="006736BE"/>
    <w:rsid w:val="006949C9"/>
    <w:rsid w:val="006A0C2F"/>
    <w:rsid w:val="006A1022"/>
    <w:rsid w:val="006A1A6A"/>
    <w:rsid w:val="006A4A25"/>
    <w:rsid w:val="006B479C"/>
    <w:rsid w:val="006B68BE"/>
    <w:rsid w:val="006C7976"/>
    <w:rsid w:val="006D5E4B"/>
    <w:rsid w:val="006D76CC"/>
    <w:rsid w:val="006E2499"/>
    <w:rsid w:val="006E3E77"/>
    <w:rsid w:val="006F69A0"/>
    <w:rsid w:val="0070331F"/>
    <w:rsid w:val="0072180C"/>
    <w:rsid w:val="00722F6E"/>
    <w:rsid w:val="00722F71"/>
    <w:rsid w:val="00733E63"/>
    <w:rsid w:val="00750265"/>
    <w:rsid w:val="007542EB"/>
    <w:rsid w:val="00762D4D"/>
    <w:rsid w:val="007703FF"/>
    <w:rsid w:val="007744DD"/>
    <w:rsid w:val="00774FA8"/>
    <w:rsid w:val="007851EE"/>
    <w:rsid w:val="007851EF"/>
    <w:rsid w:val="007853F7"/>
    <w:rsid w:val="00785538"/>
    <w:rsid w:val="00790E9E"/>
    <w:rsid w:val="00791DD1"/>
    <w:rsid w:val="007A15CA"/>
    <w:rsid w:val="007A2850"/>
    <w:rsid w:val="007B384C"/>
    <w:rsid w:val="007B3B1F"/>
    <w:rsid w:val="007D0F4F"/>
    <w:rsid w:val="007D13EF"/>
    <w:rsid w:val="007D308A"/>
    <w:rsid w:val="007E2321"/>
    <w:rsid w:val="007F6155"/>
    <w:rsid w:val="00811131"/>
    <w:rsid w:val="0081329F"/>
    <w:rsid w:val="008148FB"/>
    <w:rsid w:val="008178C2"/>
    <w:rsid w:val="008213FE"/>
    <w:rsid w:val="008238EB"/>
    <w:rsid w:val="008322E7"/>
    <w:rsid w:val="00832F7D"/>
    <w:rsid w:val="00840AB5"/>
    <w:rsid w:val="00842AC7"/>
    <w:rsid w:val="008435A7"/>
    <w:rsid w:val="00867342"/>
    <w:rsid w:val="0088170A"/>
    <w:rsid w:val="008853D5"/>
    <w:rsid w:val="0089176A"/>
    <w:rsid w:val="00891B5F"/>
    <w:rsid w:val="00893E6C"/>
    <w:rsid w:val="008B3873"/>
    <w:rsid w:val="008B45A2"/>
    <w:rsid w:val="008C0C51"/>
    <w:rsid w:val="008C12F6"/>
    <w:rsid w:val="008D6B4A"/>
    <w:rsid w:val="008F7030"/>
    <w:rsid w:val="009005E5"/>
    <w:rsid w:val="009035D1"/>
    <w:rsid w:val="009175BD"/>
    <w:rsid w:val="009477E3"/>
    <w:rsid w:val="00952000"/>
    <w:rsid w:val="00965C59"/>
    <w:rsid w:val="0098624E"/>
    <w:rsid w:val="00986A1C"/>
    <w:rsid w:val="00987FCB"/>
    <w:rsid w:val="00990AF5"/>
    <w:rsid w:val="009A3E8D"/>
    <w:rsid w:val="009A5711"/>
    <w:rsid w:val="009A7DCC"/>
    <w:rsid w:val="009B1702"/>
    <w:rsid w:val="009B291A"/>
    <w:rsid w:val="009C051E"/>
    <w:rsid w:val="009C52FB"/>
    <w:rsid w:val="009D23FD"/>
    <w:rsid w:val="009D5BCB"/>
    <w:rsid w:val="009E344C"/>
    <w:rsid w:val="009E6861"/>
    <w:rsid w:val="009F3263"/>
    <w:rsid w:val="009F3548"/>
    <w:rsid w:val="009F74EF"/>
    <w:rsid w:val="00A16861"/>
    <w:rsid w:val="00A16A40"/>
    <w:rsid w:val="00A17E1C"/>
    <w:rsid w:val="00A24631"/>
    <w:rsid w:val="00A2734A"/>
    <w:rsid w:val="00A27C69"/>
    <w:rsid w:val="00A35CCF"/>
    <w:rsid w:val="00A46E9A"/>
    <w:rsid w:val="00A516C5"/>
    <w:rsid w:val="00A52666"/>
    <w:rsid w:val="00A712A9"/>
    <w:rsid w:val="00A82B22"/>
    <w:rsid w:val="00A94340"/>
    <w:rsid w:val="00AA70E0"/>
    <w:rsid w:val="00AB5786"/>
    <w:rsid w:val="00AB61F1"/>
    <w:rsid w:val="00AC232C"/>
    <w:rsid w:val="00AD2597"/>
    <w:rsid w:val="00AD72A8"/>
    <w:rsid w:val="00AE07D7"/>
    <w:rsid w:val="00AE339A"/>
    <w:rsid w:val="00AF1E75"/>
    <w:rsid w:val="00B07A21"/>
    <w:rsid w:val="00B3136F"/>
    <w:rsid w:val="00B462B4"/>
    <w:rsid w:val="00B61641"/>
    <w:rsid w:val="00B66012"/>
    <w:rsid w:val="00B77B9C"/>
    <w:rsid w:val="00B83FA9"/>
    <w:rsid w:val="00B84812"/>
    <w:rsid w:val="00B958B4"/>
    <w:rsid w:val="00B9672A"/>
    <w:rsid w:val="00BA1619"/>
    <w:rsid w:val="00BA6841"/>
    <w:rsid w:val="00BB4336"/>
    <w:rsid w:val="00BC01CB"/>
    <w:rsid w:val="00BC0DE1"/>
    <w:rsid w:val="00BC37C9"/>
    <w:rsid w:val="00BC4207"/>
    <w:rsid w:val="00BC722F"/>
    <w:rsid w:val="00BD32D1"/>
    <w:rsid w:val="00BD611E"/>
    <w:rsid w:val="00BE16A0"/>
    <w:rsid w:val="00BF03EC"/>
    <w:rsid w:val="00BF4B11"/>
    <w:rsid w:val="00C00C65"/>
    <w:rsid w:val="00C067E1"/>
    <w:rsid w:val="00C10A2E"/>
    <w:rsid w:val="00C139E0"/>
    <w:rsid w:val="00C21272"/>
    <w:rsid w:val="00C2141C"/>
    <w:rsid w:val="00C21945"/>
    <w:rsid w:val="00C2334F"/>
    <w:rsid w:val="00C270C7"/>
    <w:rsid w:val="00C34213"/>
    <w:rsid w:val="00C4351D"/>
    <w:rsid w:val="00C454F3"/>
    <w:rsid w:val="00C47BD8"/>
    <w:rsid w:val="00C5582C"/>
    <w:rsid w:val="00C85DD0"/>
    <w:rsid w:val="00C86A30"/>
    <w:rsid w:val="00C905FF"/>
    <w:rsid w:val="00C92B9C"/>
    <w:rsid w:val="00C959FE"/>
    <w:rsid w:val="00CA00DA"/>
    <w:rsid w:val="00CA33EF"/>
    <w:rsid w:val="00CB216B"/>
    <w:rsid w:val="00CB27DB"/>
    <w:rsid w:val="00CB6507"/>
    <w:rsid w:val="00CC2739"/>
    <w:rsid w:val="00CC45FC"/>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2B8F"/>
    <w:rsid w:val="00D83110"/>
    <w:rsid w:val="00D93AE1"/>
    <w:rsid w:val="00DB7250"/>
    <w:rsid w:val="00DC3158"/>
    <w:rsid w:val="00DD54B5"/>
    <w:rsid w:val="00DF2353"/>
    <w:rsid w:val="00DF3D9D"/>
    <w:rsid w:val="00DF7A46"/>
    <w:rsid w:val="00E16611"/>
    <w:rsid w:val="00E30099"/>
    <w:rsid w:val="00E312BC"/>
    <w:rsid w:val="00E361A7"/>
    <w:rsid w:val="00E40593"/>
    <w:rsid w:val="00E41D53"/>
    <w:rsid w:val="00E44A08"/>
    <w:rsid w:val="00E451DB"/>
    <w:rsid w:val="00E457C9"/>
    <w:rsid w:val="00E60292"/>
    <w:rsid w:val="00E67688"/>
    <w:rsid w:val="00E74A2D"/>
    <w:rsid w:val="00E82606"/>
    <w:rsid w:val="00E84B6C"/>
    <w:rsid w:val="00E956B2"/>
    <w:rsid w:val="00E97F39"/>
    <w:rsid w:val="00EA4060"/>
    <w:rsid w:val="00EB045E"/>
    <w:rsid w:val="00EB0E97"/>
    <w:rsid w:val="00EC64B1"/>
    <w:rsid w:val="00EC6B68"/>
    <w:rsid w:val="00EE0D3A"/>
    <w:rsid w:val="00EE270F"/>
    <w:rsid w:val="00EE31ED"/>
    <w:rsid w:val="00EE3DF0"/>
    <w:rsid w:val="00EE4F6A"/>
    <w:rsid w:val="00EE699C"/>
    <w:rsid w:val="00F02D0A"/>
    <w:rsid w:val="00F21914"/>
    <w:rsid w:val="00F3560C"/>
    <w:rsid w:val="00F408D9"/>
    <w:rsid w:val="00F42B17"/>
    <w:rsid w:val="00F47AEA"/>
    <w:rsid w:val="00F57D67"/>
    <w:rsid w:val="00F60914"/>
    <w:rsid w:val="00F60FB1"/>
    <w:rsid w:val="00F801BB"/>
    <w:rsid w:val="00F862BA"/>
    <w:rsid w:val="00F924E0"/>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51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75301</Words>
  <Characters>429221</Characters>
  <Application>Microsoft Office Word</Application>
  <DocSecurity>0</DocSecurity>
  <Lines>3576</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3</cp:revision>
  <dcterms:created xsi:type="dcterms:W3CDTF">2023-03-27T20:04:00Z</dcterms:created>
  <dcterms:modified xsi:type="dcterms:W3CDTF">2023-03-27T20:04:00Z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