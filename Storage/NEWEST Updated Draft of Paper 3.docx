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A0F0" w14:textId="072E9C54" w:rsidR="00D75F2B" w:rsidRPr="00995E5B" w:rsidRDefault="00D75F2B" w:rsidP="00D74557">
      <w:pPr>
        <w:jc w:val="center"/>
        <w:rPr>
          <w:highlight w:val="yellow"/>
        </w:rPr>
      </w:pPr>
      <w:r w:rsidRPr="00995E5B">
        <w:rPr>
          <w:highlight w:val="yellow"/>
        </w:rPr>
        <w:t>Title</w:t>
      </w:r>
      <w:r w:rsidR="00D74557">
        <w:rPr>
          <w:highlight w:val="yellow"/>
        </w:rPr>
        <w:t>:</w:t>
      </w:r>
      <w:r w:rsidRPr="00995E5B">
        <w:rPr>
          <w:highlight w:val="yellow"/>
        </w:rPr>
        <w:t xml:space="preserve"> </w:t>
      </w:r>
    </w:p>
    <w:p w14:paraId="76A3CACF" w14:textId="47F9643A" w:rsidR="00D75F2B" w:rsidRPr="005437F1" w:rsidRDefault="00D75F2B" w:rsidP="00D75F2B">
      <w:pPr>
        <w:jc w:val="center"/>
        <w:rPr>
          <w:sz w:val="32"/>
          <w:szCs w:val="32"/>
        </w:rPr>
      </w:pPr>
      <w:r w:rsidRPr="005437F1">
        <w:rPr>
          <w:sz w:val="32"/>
          <w:szCs w:val="32"/>
          <w:highlight w:val="yellow"/>
        </w:rPr>
        <w:t xml:space="preserve">Joint Association of Genetic Risk and </w:t>
      </w:r>
      <w:r w:rsidR="00D74557" w:rsidRPr="005437F1">
        <w:rPr>
          <w:sz w:val="32"/>
          <w:szCs w:val="32"/>
          <w:highlight w:val="yellow"/>
        </w:rPr>
        <w:t>Accelerometer-</w:t>
      </w:r>
      <w:r w:rsidRPr="005437F1">
        <w:rPr>
          <w:sz w:val="32"/>
          <w:szCs w:val="32"/>
          <w:highlight w:val="yellow"/>
        </w:rPr>
        <w:t>Measured Physical Activity with Incident Coronary Artery Disease in</w:t>
      </w:r>
      <w:r w:rsidR="008213FE">
        <w:rPr>
          <w:sz w:val="32"/>
          <w:szCs w:val="32"/>
          <w:highlight w:val="yellow"/>
        </w:rPr>
        <w:t xml:space="preserve"> the </w:t>
      </w:r>
      <w:r w:rsidRPr="005437F1">
        <w:rPr>
          <w:sz w:val="32"/>
          <w:szCs w:val="32"/>
          <w:highlight w:val="yellow"/>
        </w:rPr>
        <w:t xml:space="preserve">UK </w:t>
      </w:r>
      <w:commentRangeStart w:id="0"/>
      <w:commentRangeStart w:id="1"/>
      <w:commentRangeStart w:id="2"/>
      <w:r w:rsidRPr="005437F1">
        <w:rPr>
          <w:sz w:val="32"/>
          <w:szCs w:val="32"/>
          <w:highlight w:val="yellow"/>
        </w:rPr>
        <w:t>Biobank</w:t>
      </w:r>
      <w:commentRangeEnd w:id="0"/>
      <w:r w:rsidR="006A1A6A">
        <w:rPr>
          <w:rStyle w:val="CommentReference"/>
        </w:rPr>
        <w:commentReference w:id="0"/>
      </w:r>
      <w:commentRangeEnd w:id="1"/>
      <w:r w:rsidR="005F62BE">
        <w:rPr>
          <w:rStyle w:val="CommentReference"/>
        </w:rPr>
        <w:commentReference w:id="1"/>
      </w:r>
      <w:commentRangeEnd w:id="2"/>
      <w:r w:rsidR="00965C59">
        <w:rPr>
          <w:rStyle w:val="CommentReference"/>
        </w:rPr>
        <w:commentReference w:id="2"/>
      </w:r>
      <w:r w:rsidR="00201C43">
        <w:rPr>
          <w:sz w:val="32"/>
          <w:szCs w:val="32"/>
        </w:rPr>
        <w:t xml:space="preserve"> Cohort</w:t>
      </w:r>
    </w:p>
    <w:p w14:paraId="17FE6D99" w14:textId="0CAD71F4" w:rsidR="007851EE" w:rsidRDefault="007851EE">
      <w:r>
        <w:t>JAMA Card requirements:</w:t>
      </w:r>
    </w:p>
    <w:p w14:paraId="74F95948" w14:textId="4ACBFCA2" w:rsidR="007851EE" w:rsidRDefault="007851EE">
      <w:r>
        <w:t>3000 words</w:t>
      </w:r>
    </w:p>
    <w:p w14:paraId="0EA7C199" w14:textId="702CD719" w:rsidR="007851EE" w:rsidRDefault="007851EE">
      <w:r>
        <w:t>&lt;= 5 tables and/or figures</w:t>
      </w:r>
    </w:p>
    <w:p w14:paraId="5F3A3FA5" w14:textId="2ABABE66" w:rsidR="00987FCB" w:rsidRDefault="007542EB">
      <w:pPr>
        <w:rPr>
          <w:b/>
          <w:bCs/>
        </w:rPr>
      </w:pPr>
      <w:r>
        <w:rPr>
          <w:b/>
          <w:bCs/>
        </w:rPr>
        <w:t xml:space="preserve">Currently at </w:t>
      </w:r>
      <w:r w:rsidR="0030168C">
        <w:rPr>
          <w:b/>
          <w:bCs/>
        </w:rPr>
        <w:t>3000</w:t>
      </w:r>
      <w:r w:rsidR="0030168C">
        <w:rPr>
          <w:b/>
          <w:bCs/>
        </w:rPr>
        <w:t xml:space="preserve"> </w:t>
      </w:r>
      <w:r w:rsidR="00D74557">
        <w:rPr>
          <w:b/>
          <w:bCs/>
        </w:rPr>
        <w:t>words and exactly 5 tables/figures</w:t>
      </w:r>
    </w:p>
    <w:p w14:paraId="55D29AEF" w14:textId="4CB8FB37" w:rsidR="00987FCB" w:rsidRDefault="008322E7">
      <w:pPr>
        <w:rPr>
          <w:b/>
          <w:bCs/>
        </w:rPr>
      </w:pPr>
      <w:r>
        <w:rPr>
          <w:b/>
          <w:bCs/>
        </w:rPr>
        <w:t>STRUCTURED ABSTRACT (up to 350 words):</w:t>
      </w:r>
    </w:p>
    <w:p w14:paraId="21E47542" w14:textId="134CE74F" w:rsidR="008322E7" w:rsidRDefault="008322E7">
      <w:pPr>
        <w:rPr>
          <w:b/>
          <w:bCs/>
        </w:rPr>
      </w:pPr>
      <w:commentRangeStart w:id="3"/>
      <w:r>
        <w:rPr>
          <w:b/>
          <w:bCs/>
        </w:rPr>
        <w:t>Importance</w:t>
      </w:r>
      <w:commentRangeEnd w:id="3"/>
      <w:r w:rsidR="00F3560C">
        <w:rPr>
          <w:rStyle w:val="CommentReference"/>
        </w:rPr>
        <w:commentReference w:id="3"/>
      </w:r>
      <w:r>
        <w:rPr>
          <w:b/>
          <w:bCs/>
        </w:rPr>
        <w:t>:</w:t>
      </w:r>
    </w:p>
    <w:p w14:paraId="47038DB4" w14:textId="4C993D92" w:rsidR="00452C49" w:rsidRDefault="00F3560C">
      <w:r>
        <w:t xml:space="preserve">Previous research demonstrates the joint association between self-reported physical activity, genetics, and coronary artery disease. </w:t>
      </w:r>
      <w:r w:rsidR="00452C49">
        <w:t xml:space="preserve">However, whether accelerometer-measured physical activity volume or intensity can offset genetic predisposition to coronary artery disease remains </w:t>
      </w:r>
      <w:commentRangeStart w:id="4"/>
      <w:commentRangeStart w:id="5"/>
      <w:r w:rsidR="00452C49">
        <w:t>unexplored</w:t>
      </w:r>
      <w:commentRangeEnd w:id="4"/>
      <w:r w:rsidR="007E2321">
        <w:rPr>
          <w:rStyle w:val="CommentReference"/>
        </w:rPr>
        <w:commentReference w:id="4"/>
      </w:r>
      <w:commentRangeEnd w:id="5"/>
      <w:r w:rsidR="007E2321">
        <w:rPr>
          <w:rStyle w:val="CommentReference"/>
        </w:rPr>
        <w:commentReference w:id="5"/>
      </w:r>
      <w:r w:rsidR="00452C49">
        <w:t>.</w:t>
      </w:r>
    </w:p>
    <w:p w14:paraId="59C1CE10" w14:textId="661CD495" w:rsidR="008322E7" w:rsidRDefault="008322E7">
      <w:pPr>
        <w:rPr>
          <w:b/>
          <w:bCs/>
        </w:rPr>
      </w:pPr>
      <w:r>
        <w:rPr>
          <w:b/>
          <w:bCs/>
        </w:rPr>
        <w:t>Objective</w:t>
      </w:r>
      <w:r w:rsidR="009D23FD">
        <w:rPr>
          <w:b/>
          <w:bCs/>
        </w:rPr>
        <w:t>:</w:t>
      </w:r>
    </w:p>
    <w:p w14:paraId="67811338" w14:textId="3827EB50" w:rsidR="00452C49" w:rsidRDefault="00452C49">
      <w:r>
        <w:t xml:space="preserve">To explore the independent and joint associations between accelerometer-measured physical activity volume and intensity and genetic risk and incident coronary artery disease. </w:t>
      </w:r>
    </w:p>
    <w:p w14:paraId="4D61ED2B" w14:textId="2A090A83" w:rsidR="008322E7" w:rsidRDefault="008322E7">
      <w:pPr>
        <w:rPr>
          <w:b/>
          <w:bCs/>
        </w:rPr>
      </w:pPr>
      <w:r>
        <w:rPr>
          <w:b/>
          <w:bCs/>
        </w:rPr>
        <w:t>Design, Setting, and Participants</w:t>
      </w:r>
      <w:r w:rsidR="009D23FD">
        <w:rPr>
          <w:b/>
          <w:bCs/>
        </w:rPr>
        <w:t>:</w:t>
      </w:r>
    </w:p>
    <w:p w14:paraId="37E519C2" w14:textId="2F9F623F" w:rsidR="009D23FD" w:rsidRPr="00F60914" w:rsidRDefault="00F60914">
      <w:r>
        <w:t>The UK Biobank population-based cohort recruited over 500,000 individuals ages 40 to 69 between 2006 and 2010</w:t>
      </w:r>
      <w:r w:rsidR="00C86A30">
        <w:t xml:space="preserve">, with </w:t>
      </w:r>
      <w:r>
        <w:t xml:space="preserve">103,712 individuals </w:t>
      </w:r>
      <w:r w:rsidR="00C86A30">
        <w:t>participating</w:t>
      </w:r>
      <w:r>
        <w:t xml:space="preserve"> in a </w:t>
      </w:r>
      <w:r w:rsidR="007851EF">
        <w:t xml:space="preserve">wrist-worn </w:t>
      </w:r>
      <w:r>
        <w:t xml:space="preserve">accelerometer study from 2013 to 2015. 65,079 individuals of White British ancestry </w:t>
      </w:r>
      <w:r w:rsidR="005F62BE">
        <w:t xml:space="preserve">were included in the study who </w:t>
      </w:r>
      <w:r>
        <w:t xml:space="preserve">met the genotyping and accelerometer-based inclusion criteria </w:t>
      </w:r>
      <w:r w:rsidR="00C47BD8">
        <w:t>and had no missing covariates</w:t>
      </w:r>
      <w:r w:rsidR="005F62BE">
        <w:t>.</w:t>
      </w:r>
    </w:p>
    <w:p w14:paraId="00D93F6E" w14:textId="1BC6F5E1" w:rsidR="008322E7" w:rsidRDefault="008322E7">
      <w:pPr>
        <w:rPr>
          <w:b/>
          <w:bCs/>
        </w:rPr>
      </w:pPr>
      <w:r>
        <w:rPr>
          <w:b/>
          <w:bCs/>
        </w:rPr>
        <w:t>Main Outcomes and Measures</w:t>
      </w:r>
      <w:r w:rsidR="00C47BD8">
        <w:rPr>
          <w:b/>
          <w:bCs/>
        </w:rPr>
        <w:t>:</w:t>
      </w:r>
    </w:p>
    <w:p w14:paraId="3AD38B89" w14:textId="1C8C7563" w:rsidR="00C47BD8" w:rsidRPr="00C47BD8" w:rsidRDefault="007851EF">
      <w:r>
        <w:t>Incident coronary artery disease based on hospital inpatient records</w:t>
      </w:r>
      <w:r w:rsidR="00F3560C">
        <w:t xml:space="preserve"> and </w:t>
      </w:r>
      <w:r>
        <w:t xml:space="preserve">death data serves as the outcome of this study. </w:t>
      </w:r>
      <w:r w:rsidRPr="005F62BE">
        <w:t>The association between incident coronary artery disease and genetic risk and physical activity volume and intensity is examined both continuously and by risk quintile with this continuous model.</w:t>
      </w:r>
    </w:p>
    <w:p w14:paraId="582ED9A8" w14:textId="3DFA1139" w:rsidR="008322E7" w:rsidRDefault="008322E7">
      <w:pPr>
        <w:rPr>
          <w:b/>
          <w:bCs/>
        </w:rPr>
      </w:pPr>
      <w:r>
        <w:rPr>
          <w:b/>
          <w:bCs/>
        </w:rPr>
        <w:t>Results</w:t>
      </w:r>
      <w:r w:rsidR="007851EF">
        <w:rPr>
          <w:b/>
          <w:bCs/>
        </w:rPr>
        <w:t>:</w:t>
      </w:r>
    </w:p>
    <w:p w14:paraId="4C870BC9" w14:textId="5B9BF90C" w:rsidR="00CD341F" w:rsidRDefault="00CD341F" w:rsidP="007851EF">
      <w:r>
        <w:t>In the sample of 65,079 individuals, the mean</w:t>
      </w:r>
      <w:r w:rsidR="00AD72A8">
        <w:t xml:space="preserve"> (SD)</w:t>
      </w:r>
      <w:r>
        <w:t xml:space="preserve"> age was 62.51</w:t>
      </w:r>
      <w:r w:rsidR="00AD72A8">
        <w:t xml:space="preserve"> (7.76)</w:t>
      </w:r>
      <w:r>
        <w:t xml:space="preserve"> and 61% of the sample was female. </w:t>
      </w:r>
      <w:r w:rsidR="00AD72A8">
        <w:t>During a median follow-up of 6.8 years, 1,382 cases of coronary artery disease developed. Physical activity intensity</w:t>
      </w:r>
      <w:r w:rsidR="000372BF">
        <w:t>, measured as percent of physical activity of moderate-to-vigorous intensity,</w:t>
      </w:r>
      <w:r w:rsidR="00AD72A8">
        <w:t xml:space="preserve"> had a stronger association with coronary artery disease</w:t>
      </w:r>
      <w:r w:rsidR="00F3560C">
        <w:t xml:space="preserve"> among individuals </w:t>
      </w:r>
      <w:commentRangeStart w:id="6"/>
      <w:r w:rsidR="00F3560C">
        <w:t>at the same genetic risk</w:t>
      </w:r>
      <w:r w:rsidR="00AD72A8">
        <w:t xml:space="preserve"> </w:t>
      </w:r>
      <w:commentRangeEnd w:id="6"/>
      <w:r w:rsidR="001C2D7C">
        <w:rPr>
          <w:rStyle w:val="CommentReference"/>
        </w:rPr>
        <w:commentReference w:id="6"/>
      </w:r>
      <w:r w:rsidR="00AD72A8">
        <w:t>than physical activity volume</w:t>
      </w:r>
      <w:r w:rsidR="000372BF">
        <w:t>, measured as physical activity energy expenditure</w:t>
      </w:r>
      <w:r w:rsidR="00AD72A8">
        <w:t>, with a hazard ratio of 1.47 (95% CI: 1.28-1.68) at the 80</w:t>
      </w:r>
      <w:r w:rsidR="00AD72A8" w:rsidRPr="00AD72A8">
        <w:rPr>
          <w:vertAlign w:val="superscript"/>
        </w:rPr>
        <w:t>th</w:t>
      </w:r>
      <w:r w:rsidR="00AD72A8">
        <w:t xml:space="preserve"> compared to 20</w:t>
      </w:r>
      <w:r w:rsidR="00AD72A8" w:rsidRPr="00AD72A8">
        <w:rPr>
          <w:vertAlign w:val="superscript"/>
        </w:rPr>
        <w:t>th</w:t>
      </w:r>
      <w:r w:rsidR="00AD72A8">
        <w:t xml:space="preserve"> percentile versus 1.31 (95% CI: 1.20-1.45). The combination of high genetic risk and low physical activity intensity produced the greatest risk, with an individual at the 80</w:t>
      </w:r>
      <w:r w:rsidR="00AD72A8" w:rsidRPr="00AD72A8">
        <w:rPr>
          <w:vertAlign w:val="superscript"/>
        </w:rPr>
        <w:t>th</w:t>
      </w:r>
      <w:r w:rsidR="00AD72A8">
        <w:t xml:space="preserve"> percentile of risk for both categories facing a hazard ratio of 2.83 (95% CI: 2.40-3.32) compared to </w:t>
      </w:r>
      <w:r w:rsidR="005F62BE">
        <w:t xml:space="preserve">an individual at </w:t>
      </w:r>
      <w:r w:rsidR="00AD72A8">
        <w:t>the 20</w:t>
      </w:r>
      <w:r w:rsidR="00AD72A8" w:rsidRPr="00AD72A8">
        <w:rPr>
          <w:vertAlign w:val="superscript"/>
        </w:rPr>
        <w:t>th</w:t>
      </w:r>
      <w:r w:rsidR="00AD72A8">
        <w:t xml:space="preserve"> percentile</w:t>
      </w:r>
      <w:r w:rsidR="005F62BE">
        <w:t xml:space="preserve"> of </w:t>
      </w:r>
      <w:r w:rsidR="00F3560C">
        <w:t xml:space="preserve">genetic and physical activity intensity </w:t>
      </w:r>
      <w:commentRangeStart w:id="7"/>
      <w:r w:rsidR="005F62BE">
        <w:t>risk</w:t>
      </w:r>
      <w:commentRangeEnd w:id="7"/>
      <w:r w:rsidR="001C2D7C">
        <w:rPr>
          <w:rStyle w:val="CommentReference"/>
        </w:rPr>
        <w:commentReference w:id="7"/>
      </w:r>
      <w:r w:rsidR="00333147">
        <w:t>.</w:t>
      </w:r>
    </w:p>
    <w:p w14:paraId="566D9184" w14:textId="0A8B19E6" w:rsidR="008322E7" w:rsidRDefault="008322E7">
      <w:pPr>
        <w:rPr>
          <w:b/>
          <w:bCs/>
        </w:rPr>
      </w:pPr>
      <w:r>
        <w:rPr>
          <w:b/>
          <w:bCs/>
        </w:rPr>
        <w:lastRenderedPageBreak/>
        <w:t>Conclusions and Relevance</w:t>
      </w:r>
      <w:r w:rsidR="00AD72A8">
        <w:rPr>
          <w:b/>
          <w:bCs/>
        </w:rPr>
        <w:t>:</w:t>
      </w:r>
    </w:p>
    <w:p w14:paraId="1C2A6D62" w14:textId="4B23A280" w:rsidR="009035D1" w:rsidRDefault="009035D1" w:rsidP="009035D1">
      <w:r>
        <w:t>Physical activity</w:t>
      </w:r>
      <w:r w:rsidR="005F62BE">
        <w:t xml:space="preserve">, especially physical activity intensity, </w:t>
      </w:r>
      <w:r w:rsidR="00F3560C">
        <w:t>ameliorates</w:t>
      </w:r>
      <w:r>
        <w:t xml:space="preserve"> </w:t>
      </w:r>
      <w:r w:rsidR="00F3560C">
        <w:t xml:space="preserve">some of the genetic risk of </w:t>
      </w:r>
      <w:r>
        <w:t xml:space="preserve">coronary artery </w:t>
      </w:r>
      <w:commentRangeStart w:id="8"/>
      <w:commentRangeStart w:id="9"/>
      <w:r>
        <w:t>disease</w:t>
      </w:r>
      <w:commentRangeEnd w:id="8"/>
      <w:r w:rsidR="001C2D7C">
        <w:rPr>
          <w:rStyle w:val="CommentReference"/>
        </w:rPr>
        <w:commentReference w:id="8"/>
      </w:r>
      <w:commentRangeEnd w:id="9"/>
      <w:r w:rsidR="001C2D7C">
        <w:rPr>
          <w:rStyle w:val="CommentReference"/>
        </w:rPr>
        <w:commentReference w:id="9"/>
      </w:r>
      <w:r>
        <w:t xml:space="preserve">. Patients at high genetic risk may particularly benefit from </w:t>
      </w:r>
      <w:r w:rsidR="009E344C">
        <w:t xml:space="preserve">moderate-to-vigorous </w:t>
      </w:r>
      <w:r>
        <w:t>physical activity and wrist-worn accelerometers can help track their progress.</w:t>
      </w:r>
    </w:p>
    <w:p w14:paraId="7ABDC4AD" w14:textId="5DAB396D" w:rsidR="00987FCB" w:rsidRDefault="00987FCB">
      <w:pPr>
        <w:rPr>
          <w:b/>
          <w:bCs/>
        </w:rPr>
      </w:pPr>
    </w:p>
    <w:p w14:paraId="0CC6E351" w14:textId="450B504D" w:rsidR="008322E7" w:rsidRDefault="008322E7">
      <w:pPr>
        <w:rPr>
          <w:b/>
          <w:bCs/>
        </w:rPr>
      </w:pPr>
    </w:p>
    <w:p w14:paraId="5E146473" w14:textId="24448075" w:rsidR="008322E7" w:rsidRDefault="008322E7">
      <w:pPr>
        <w:rPr>
          <w:b/>
          <w:bCs/>
        </w:rPr>
      </w:pPr>
      <w:r>
        <w:rPr>
          <w:b/>
          <w:bCs/>
        </w:rPr>
        <w:t>KEY POINTS</w:t>
      </w:r>
      <w:r w:rsidR="005F5E2C">
        <w:rPr>
          <w:b/>
          <w:bCs/>
        </w:rPr>
        <w:t xml:space="preserve"> (75-100 words)</w:t>
      </w:r>
      <w:r>
        <w:rPr>
          <w:b/>
          <w:bCs/>
        </w:rPr>
        <w:t>:</w:t>
      </w:r>
    </w:p>
    <w:p w14:paraId="70B28878" w14:textId="192BE09F" w:rsidR="00987FCB" w:rsidRDefault="005F5E2C">
      <w:pPr>
        <w:rPr>
          <w:b/>
          <w:bCs/>
        </w:rPr>
      </w:pPr>
      <w:r>
        <w:rPr>
          <w:b/>
          <w:bCs/>
        </w:rPr>
        <w:t xml:space="preserve">Question: </w:t>
      </w:r>
      <w:r w:rsidRPr="005F5E2C">
        <w:t>Can</w:t>
      </w:r>
      <w:r>
        <w:rPr>
          <w:b/>
          <w:bCs/>
        </w:rPr>
        <w:t xml:space="preserve"> </w:t>
      </w:r>
      <w:r>
        <w:t>higher levels of accelerometer-measured physical activity volume or intensity offset a high genetic predisposition to coronary artery disease?</w:t>
      </w:r>
    </w:p>
    <w:p w14:paraId="4CC3A932" w14:textId="1BCA902C" w:rsidR="005F5E2C" w:rsidRDefault="005F5E2C">
      <w:pPr>
        <w:rPr>
          <w:b/>
          <w:bCs/>
        </w:rPr>
      </w:pPr>
      <w:r>
        <w:rPr>
          <w:b/>
          <w:bCs/>
        </w:rPr>
        <w:t xml:space="preserve">Findings: </w:t>
      </w:r>
      <w:r w:rsidRPr="005F5E2C">
        <w:t>In this population-based cohort of 65,079 individuals, physical activity volume and intensity were associated with lower levels of incident coronary artery disease</w:t>
      </w:r>
      <w:r>
        <w:rPr>
          <w:b/>
          <w:bCs/>
        </w:rPr>
        <w:t xml:space="preserve"> </w:t>
      </w:r>
      <w:r w:rsidRPr="005F5E2C">
        <w:t xml:space="preserve">within genetic strata </w:t>
      </w:r>
      <w:r>
        <w:t>and the</w:t>
      </w:r>
      <w:r w:rsidRPr="005F5E2C">
        <w:t xml:space="preserve"> joint association of genetic risk and physical activity intensity had the largest association with incident coronary artery disease.</w:t>
      </w:r>
    </w:p>
    <w:p w14:paraId="667171CE" w14:textId="3748E008" w:rsidR="005F5E2C" w:rsidRDefault="005F5E2C">
      <w:pPr>
        <w:rPr>
          <w:b/>
          <w:bCs/>
        </w:rPr>
      </w:pPr>
      <w:r>
        <w:rPr>
          <w:b/>
          <w:bCs/>
        </w:rPr>
        <w:t xml:space="preserve">Meaning: </w:t>
      </w:r>
      <w:r w:rsidR="00EE699C" w:rsidRPr="00EE699C">
        <w:t>High levels of a</w:t>
      </w:r>
      <w:r w:rsidRPr="00EE699C">
        <w:t xml:space="preserve">ccelerometer-measured physical activity </w:t>
      </w:r>
      <w:r w:rsidR="00EE699C" w:rsidRPr="00EE699C">
        <w:t xml:space="preserve">may be beneficial, </w:t>
      </w:r>
      <w:commentRangeStart w:id="10"/>
      <w:r w:rsidR="001C2D7C">
        <w:t>including</w:t>
      </w:r>
      <w:commentRangeEnd w:id="10"/>
      <w:r w:rsidR="001C2D7C">
        <w:rPr>
          <w:rStyle w:val="CommentReference"/>
        </w:rPr>
        <w:commentReference w:id="10"/>
      </w:r>
      <w:r w:rsidR="001C2D7C" w:rsidRPr="00EE699C">
        <w:t xml:space="preserve"> </w:t>
      </w:r>
      <w:r w:rsidR="00EE699C" w:rsidRPr="00EE699C">
        <w:t>for individuals at high genetic risk of coronary artery disease.</w:t>
      </w:r>
    </w:p>
    <w:p w14:paraId="4F748FC0" w14:textId="77777777" w:rsidR="00987FCB" w:rsidRDefault="00987FCB">
      <w:pPr>
        <w:rPr>
          <w:b/>
          <w:bCs/>
        </w:rPr>
      </w:pPr>
    </w:p>
    <w:p w14:paraId="4BAAF1B8" w14:textId="77777777" w:rsidR="00987FCB" w:rsidRDefault="00987FCB">
      <w:pPr>
        <w:rPr>
          <w:b/>
          <w:bCs/>
        </w:rPr>
      </w:pPr>
    </w:p>
    <w:p w14:paraId="677DC3AA" w14:textId="77777777" w:rsidR="00987FCB" w:rsidRDefault="00987FCB">
      <w:pPr>
        <w:rPr>
          <w:b/>
          <w:bCs/>
        </w:rPr>
      </w:pPr>
    </w:p>
    <w:p w14:paraId="4186F0B3" w14:textId="77777777" w:rsidR="00987FCB" w:rsidRDefault="00987FCB">
      <w:pPr>
        <w:rPr>
          <w:b/>
          <w:bCs/>
        </w:rPr>
      </w:pPr>
    </w:p>
    <w:p w14:paraId="7FA0B28A" w14:textId="77777777" w:rsidR="00987FCB" w:rsidRDefault="00987FCB">
      <w:pPr>
        <w:rPr>
          <w:b/>
          <w:bCs/>
        </w:rPr>
      </w:pPr>
    </w:p>
    <w:p w14:paraId="1C1334C0" w14:textId="77777777" w:rsidR="00987FCB" w:rsidRDefault="00987FCB">
      <w:pPr>
        <w:rPr>
          <w:b/>
          <w:bCs/>
        </w:rPr>
      </w:pPr>
    </w:p>
    <w:p w14:paraId="291DC302" w14:textId="77777777" w:rsidR="00987FCB" w:rsidRDefault="00987FCB">
      <w:pPr>
        <w:rPr>
          <w:b/>
          <w:bCs/>
        </w:rPr>
      </w:pPr>
    </w:p>
    <w:p w14:paraId="1C000D9B" w14:textId="77777777" w:rsidR="00987FCB" w:rsidRDefault="00987FCB">
      <w:pPr>
        <w:rPr>
          <w:b/>
          <w:bCs/>
        </w:rPr>
      </w:pPr>
    </w:p>
    <w:p w14:paraId="092B0F1A" w14:textId="222FEF7A" w:rsidR="00987FCB" w:rsidRDefault="00987FCB">
      <w:pPr>
        <w:rPr>
          <w:b/>
          <w:bCs/>
        </w:rPr>
      </w:pPr>
    </w:p>
    <w:p w14:paraId="2402CE33" w14:textId="1AAD3AD2" w:rsidR="00D74557" w:rsidRDefault="00D74557">
      <w:pPr>
        <w:rPr>
          <w:b/>
          <w:bCs/>
        </w:rPr>
      </w:pPr>
    </w:p>
    <w:p w14:paraId="02B637ED" w14:textId="238C23F7" w:rsidR="00D74557" w:rsidRDefault="00D74557">
      <w:pPr>
        <w:rPr>
          <w:b/>
          <w:bCs/>
        </w:rPr>
      </w:pPr>
    </w:p>
    <w:p w14:paraId="524C7C4B" w14:textId="5B49379D" w:rsidR="00D74557" w:rsidRDefault="00D74557">
      <w:pPr>
        <w:rPr>
          <w:b/>
          <w:bCs/>
        </w:rPr>
      </w:pPr>
    </w:p>
    <w:p w14:paraId="22E7713B" w14:textId="23EFAD31" w:rsidR="00D74557" w:rsidRDefault="00D74557">
      <w:pPr>
        <w:rPr>
          <w:b/>
          <w:bCs/>
        </w:rPr>
      </w:pPr>
    </w:p>
    <w:p w14:paraId="3CD3F297" w14:textId="26CCEA14" w:rsidR="00D74557" w:rsidRDefault="00D74557">
      <w:pPr>
        <w:rPr>
          <w:b/>
          <w:bCs/>
        </w:rPr>
      </w:pPr>
    </w:p>
    <w:p w14:paraId="1E3CBCD6" w14:textId="77777777" w:rsidR="00C2141C" w:rsidRDefault="00C2141C">
      <w:pPr>
        <w:rPr>
          <w:b/>
          <w:bCs/>
        </w:rPr>
      </w:pPr>
    </w:p>
    <w:p w14:paraId="72757120" w14:textId="77777777" w:rsidR="00D74557" w:rsidRDefault="00D74557">
      <w:pPr>
        <w:rPr>
          <w:b/>
          <w:bCs/>
        </w:rPr>
      </w:pPr>
    </w:p>
    <w:p w14:paraId="37917566" w14:textId="55BC3FB5" w:rsidR="007851EE" w:rsidRPr="00054388" w:rsidRDefault="007851EE">
      <w:pPr>
        <w:rPr>
          <w:b/>
          <w:bCs/>
        </w:rPr>
      </w:pPr>
      <w:r w:rsidRPr="00054388">
        <w:rPr>
          <w:b/>
          <w:bCs/>
        </w:rPr>
        <w:lastRenderedPageBreak/>
        <w:t>INTRODUCTION</w:t>
      </w:r>
    </w:p>
    <w:p w14:paraId="1889C8E7" w14:textId="39FE6CC6" w:rsidR="00990AF5" w:rsidRDefault="007851EE">
      <w:r>
        <w:t>Coronary artery disease (CAD)</w:t>
      </w:r>
      <w:r w:rsidR="00D73488">
        <w:t xml:space="preserve"> is one of the leading causes of death and disability worldwide</w:t>
      </w:r>
      <w:r w:rsidR="00294ABD">
        <w:t>.</w:t>
      </w:r>
      <w:r w:rsidR="00294ABD">
        <w:fldChar w:fldCharType="begin" w:fldLock="1"/>
      </w:r>
      <w:r w:rsidR="00294ABD">
        <w:instrText>ADDIN CSL_CITATION {"citationItems":[{"id":"ITEM-1","itemData":{"DOI":"10.1016/S0140-6736(16)31460-X","ISSN":"0140-6736","PMID":"27733283","abstract":"Background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 Methods We used results from the Global Burden of Diseases, Injuries, and Risk Factors Study 2015 (GBD 2015) for all-cause mortality, cause-specific mortality, and non-fatal disease burden to derive HALE and DALYs by sex for 195 countries and territories from 1990 to 2015. We calculated DALYs by summing years of life lost (YLLs) and years of life lived with disability (YLDs) for each geography, age group, sex, and year. We estimated HALE using the Sullivan method, which draws from age-specific death rates and YLDs per capita. We then assessed how observed levels of DALYs and HALE differed from expected trends calculated with the Socio-demographic Index (SDI), a composite indicator constructed from measures of income per capita, average years of schooling, and total fertility rate. Findings Total global DALYs remained largely unchanged from 1990 to 2015, with decreases in communicable, neonatal, maternal, and nutritional (Group 1) disease DALYs offset by increased DALYs due to non-communicable diseases (NCDs). Much of this epidemiological transition was caused by changes in population growth and ageing, but it was accelerated by widespread improvements in SDI that also correlated strongly with the increasing importance of NCDs. Both total DALYs and age-standardised DALY rates due to most Group 1 causes significantly decreased by 2015, and although total burden climbed for the majority of NCDs, age-standardised DALY rates due to NCDs declined. Nonetheless, age-standardised DALY rates due to several high-burden NCDs (including osteoarthritis, drug use disorders, depression, diabetes, congenital birth defects, and skin, oral, and sense organ diseases) either increased or remained unchanged, leading to increases in their relative ranking in many geographies. From 2005 to 2015, HALE at birth increased by an average of 2·9 years (95% uncertainty interval 2·9–3·0) for men and 3·5 years (3·4–3·7) for women, while HALE at age 65 years improved by 0·85 years (0·78–0·92) and 1·2 yea…","author":[{"dropping-particle":"","family":"Kassebaum","given":"N. J.","non-dropping-particle":"","parse-names":false,"suffix":""},{"dropping-particle":"","family":"Arora","given":"M.","non-dropping-particle":"","parse-names":false,"suffix":""},{"dropping-particle":"","family":"Barber","given":"R. M.","non-dropping-particle":"","parse-names":false,"suffix":""},{"dropping-particle":"","family":"Brown","given":"J.","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J.","non-dropping-particle":"","parse-names":false,"suffix":""},{"dropping-particle":"","family":"Coates","given":"M. M.","non-dropping-particle":"","parse-names":false,"suffix":""},{"dropping-particle":"","family":"Coggeshall","given":"M.","non-dropping-particle":"","parse-names":false,"suffix":""},{"dropping-particle":"","family":"Cornaby","given":"L.","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E.","non-dropping-particle":"","parse-names":false,"suffix":""},{"dropping-particle":"","family":"Ferrari","given":"A. J.","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I.","non-dropping-particle":"","parse-names":false,"suffix":""},{"dropping-particle":"","family":"Johnson","given":"C. O.","non-dropping-particle":"","parse-names":false,"suffix":""},{"dropping-particle":"","family":"Kemmer","given":"L.","non-dropping-particle":"","parse-names":false,"suffix":""},{"dropping-particle":"","family":"Khalil","given":"I. A.","non-dropping-particle":"","parse-names":false,"suffix":""},{"dropping-particle":"","family":"Kinfu","given":"Y.","non-dropping-particle":"","parse-names":false,"suffix":""},{"dropping-particle":"","family":"Kutz","given":"M. J.","non-dropping-particle":"","parse-names":false,"suffix":""},{"dropping-particle":"","family":"Kyu","given":"H. H.","non-dropping-particle":"","parse-names":false,"suffix":""},{"dropping-particle":"","family":"Leung","given":"J.","non-dropping-particle":"","parse-names":false,"suffix":""},{"dropping-particle":"","family":"Lim","given":"S. S.","non-dropping-particle":"","parse-names":false,"suffix":""},{"dropping-particle":"","family":"Lozano","given":"R.","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aghavi","given":"M.","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ankin","given":"Z.","non-dropping-particle":"","parse-names":false,"suffix":""},{"dropping-particle":"","family":"Reinig","given":"N.","non-dropping-particle":"","parse-names":false,"suffix":""},{"dropping-particle":"","family":"Sandar","given":"L.","non-dropping-particle":"","parse-names":false,"suffix":""},{"dropping-particle":"","family":"Smith","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Wagner","given":"J. A.","non-dropping-particle":"","parse-names":false,"suffix":""},{"dropping-particle":"","family":"Wanga","given":"V.","non-dropping-particle":"","parse-names":false,"suffix":""},{"dropping-particle":"","family":"Whiteford","given":"H. A.","non-dropping-particle":"","parse-names":false,"suffix":""},{"dropping-particle":"","family":"Zhou","given":"M.","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T.","non-dropping-particle":"","parse-names":false,"suffix":""},{"dropping-particle":"","family":"Allen","given":"C.","non-dropping-particle":"","parse-names":false,"suffix":""},{"dropping-particle":"","family":"Anderson","given":"G. M.","non-dropping-particle":"","parse-names":false,"suffix":""},{"dropping-particle":"","family":"Bell","given":"B.","non-dropping-particle":"","parse-names":false,"suffix":""},{"dropping-particle":"","family":"Bienhoff","given":"K.","non-dropping-particle":"","parse-names":false,"suffix":""},{"dropping-particle":"","family":"Biryukov","given":"S.","non-dropping-particle":"","parse-names":false,"suffix":""},{"dropping-particle":"","family":"Blore","given":"J. D.","non-dropping-particle":"","parse-names":false,"suffix":""},{"dropping-particle":"","family":"Estep","given":"K.","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oradi-Lakeh","given":"M.","non-dropping-particle":"","parse-names":false,"suffix":""},{"dropping-particle":"","family":"Mumford","given":"J. E.","non-dropping-particle":"","parse-names":false,"suffix":""},{"dropping-particle":"","family":"Ng","given":"M.","non-dropping-particle":"","parse-names":false,"suffix":""},{"dropping-particle":"","family":"Reitsma","given":"M. B.","non-dropping-particle":"","parse-names":false,"suffix":""},{"dropping-particle":"","family":"Reynolds","given":"A.","non-dropping-particle":"","parse-names":false,"suffix":""},{"dropping-particle":"","family":"Roth","given":"G. A.","non-dropping-particle":"","parse-names":false,"suffix":""},{"dropping-particle":"","family":"Sur","given":"P. J.","non-dropping-particle":"","parse-names":false,"suffix":""},{"dropping-particle":"","family":"Vollset","given":"S. E.","non-dropping-particle":"","parse-names":false,"suffix":""},{"dropping-particle":"","family":"Vos","given":"T.","non-dropping-particle":"","parse-names":false,"suffix":""},{"dropping-particle":"","family":"Lopez","given":"A.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N.","non-dropping-particle":"","parse-names":false,"suffix":""},{"dropping-particle":"","family":"Anderson","given":"B. O.","non-dropping-particle":"","parse-names":false,"suffix":""},{"dropping-particle":"","family":"Futran","given":"N. D.","non-dropping-particle":"","parse-names":false,"suffix":""},{"dropping-particle":"","family":"Bhutta","given":"Z.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I.","non-dropping-particle":"","parse-names":false,"suffix":""},{"dropping-particle":"","family":"Akseer","given":"N.","non-dropping-particle":"","parse-names":false,"suffix":""},{"dropping-particle":"","family":"deVeber","given":"G. A.","non-dropping-particle":"","parse-names":false,"suffix":""},{"dropping-particle":"","family":"Abajobir","given":"A. A.","non-dropping-particle":"","parse-names":false,"suffix":""},{"dropping-particle":"","family":"Knibbs","given":"L. D.","non-dropping-particle":"","parse-names":false,"suffix":""},{"dropping-particle":"","family":"Lalloo","given":"R.","non-dropping-particle":"","parse-names":false,"suffix":""},{"dropping-particle":"","family":"Alam","given":"N. K.M.","non-dropping-particle":"","parse-names":false,"suffix":""},{"dropping-particle":"","family":"Gouda","given":"H. N.","non-dropping-particle":"","parse-names":false,"suffix":""},{"dropping-particle":"","family":"Guo","given":"Y.","non-dropping-particle":"","parse-names":false,"suffix":""},{"dropping-particle":"","family":"McGrath","given":"J.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Bisanzio","given":"D.","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Duan","given":"L.","non-dropping-particle":"","parse-names":false,"suffix":""},{"dropping-particle":"","family":"Jin","given":"Y.","non-dropping-particle":"","parse-names":false,"suffix":""},{"dropping-particle":"","family":"Li","given":"Y.","non-dropping-particle":"","parse-names":false,"suffix":""},{"dropping-particle":"","family":"Wang","given":"L.","non-dropping-particle":"","parse-names":false,"suffix":""},{"dropping-particle":"","family":"Ye","given":"P.","non-dropping-particle":"","parse-names":false,"suffix":""},{"dropping-particle":"","family":"Liang","given":"X.","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L.","non-dropping-particle":"","parse-names":false,"suffix":""},{"dropping-particle":"","family":"Bärnighausen","given":"T.","non-dropping-particle":"","parse-names":false,"suffix":""},{"dropping-particle":"","family":"Campos-Nonato","given":"I. R.","non-dropping-particle":"","parse-names":false,"suffix":""},{"dropping-particle":"","family":"Ding","given":"E.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R.","non-dropping-particle":"","parse-names":false,"suffix":""},{"dropping-particle":"","family":"Fitchett","given":"J. R.A.","non-dropping-particle":"","parse-names":false,"suffix":""},{"dropping-particle":"","family":"Abate","given":"K. H.","non-dropping-particle":"","parse-names":false,"suffix":""},{"dropping-particle":"","family":"Ahmed","given":"M. B.","non-dropping-particle":"","parse-names":false,"suffix":""},{"dropping-particle":"","family":"Gebrehiwot","given":"T.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raham","given":"B.","non-dropping-particle":"","parse-names":false,"suffix":""},{"dropping-particle":"","family":"Abubakar","given":"I.","non-dropping-particle":"","parse-names":false,"suffix":""},{"dropping-particle":"","family":"Banerjee","given":"A.","non-dropping-particle":"","parse-names":false,"suffix":""},{"dropping-particle":"","family":"Abu-Raddad","given":"L. J.","non-dropping-particle":"","parse-names":false,"suffix":""},{"dropping-particle":"","family":"Abu-Rmeileh","given":"N. M.","non-dropping-particle":"","parse-names":false,"suffix":""},{"dropping-particle":"","family":"Ackerman","given":"I. N.","non-dropping-particle":"","parse-names":false,"suffix":""},{"dropping-particle":"","family":"Buchbinder","given":"R.","non-dropping-particle":"","parse-names":false,"suffix":""},{"dropping-particle":"","family":"Gabbe","given":"B.","non-dropping-particle":"","parse-names":false,"suffix":""},{"dropping-particle":"","family":"Thrift","given":"A. G.","non-dropping-particle":"","parse-names":false,"suffix":""},{"dropping-particle":"","family":"Lloyd","given":"B. K.","non-dropping-particle":"","parse-names":false,"suffix":""},{"dropping-particle":"","family":"Adebiyi","given":"A. O.","non-dropping-particle":"","parse-names":false,"suffix":""},{"dropping-particle":"","family":"Adedeji","given":"I. A.","non-dropping-particle":"","parse-names":false,"suffix":""},{"dropping-particle":"","family":"Adsuar","given":"J.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Badawi","given":"A.","non-dropping-particle":"","parse-names":false,"suffix":""},{"dropping-particle":"","family":"Popova","given":"S.","non-dropping-particle":"","parse-names":false,"suffix":""},{"dropping-particle":"","family":"Agarwal","given":"A.","non-dropping-particle":"","parse-names":false,"suffix":""},{"dropping-particle":"","family":"Agarwal","given":"S.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Ahmad Kiadaliri","given":"Aliasghar","non-dropping-particle":"","parse-names":false,"suffix":""},{"dropping-particle":"","family":"Norrving","given":"B.","non-dropping-particle":"","parse-names":false,"suffix":""},{"dropping-particle":"","family":"Ahmadieh","given":"H.","non-dropping-particle":"","parse-names":false,"suffix":""},{"dropping-particle":"","family":"Yaseri","given":"M.","non-dropping-particle":"","parse-names":false,"suffix":""},{"dropping-particle":"","family":"Katibeh","given":"M.","non-dropping-particle":"","parse-names":false,"suffix":""},{"dropping-particle":"","family":"Al-Aly","given":"Z.","non-dropping-particle":"","parse-names":false,"suffix":""},{"dropping-particle":"","family":"Alam","given":"K.","non-dropping-particle":"","parse-names":false,"suffix":""},{"dropping-particle":"","family":"Azzopardi","given":"P.","non-dropping-particle":"","parse-names":false,"suffix":""},{"dropping-particle":"","family":"Borschmann","given":"R.","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G.","non-dropping-particle":"","parse-names":false,"suffix":""},{"dropping-particle":"","family":"Meretoja","given":"A.","non-dropping-particle":"","parse-names":false,"suffix":""},{"dropping-particle":"","family":"Szoeke","given":"C. E.I.","non-dropping-particle":"","parse-names":false,"suffix":""},{"dropping-particle":"","family":"Taylor","given":"H. R.","non-dropping-particle":"","parse-names":false,"suffix":""},{"dropping-particle":"","family":"Wijeratne","given":"T.","non-dropping-particle":"","parse-names":false,"suffix":""},{"dropping-particle":"","family":"Driscoll","given":"T. R.","non-dropping-particle":"","parse-names":false,"suffix":""},{"dropping-particle":"","family":"Leigh","given":"J.","non-dropping-particle":"","parse-names":false,"suffix":""},{"dropping-particle":"","family":"Kemp","given":"A. H.","non-dropping-particle":"","parse-names":false,"suffix":""},{"dropping-particle":"","family":"Aldhahri","given":"S.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A.","non-dropping-particle":"","parse-names":false,"suffix":""},{"dropping-particle":"","family":"Tegegne","given":"T. K.","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Rabiee","given":"R. H.S.","non-dropping-particle":"","parse-names":false,"suffix":""},{"dropping-particle":"","family":"Carrero","given":"J. J.","non-dropping-particle":"","parse-names":false,"suffix":""},{"dropping-particle":"","family":"Fereshtehnejad","given":"S. M.","non-dropping-particle":"","parse-names":false,"suffix":""},{"dropping-particle":"","family":"Kivipelto","given":"M.","non-dropping-particle":"","parse-names":false,"suffix":""},{"dropping-particle":"","family":"Weiderpass","given":"E.","non-dropping-particle":"","parse-names":false,"suffix":""},{"dropping-particle":"","family":"Havmoeller","given":"R.","non-dropping-particle":"","parse-names":false,"suffix":""},{"dropping-particle":"","family":"Sindi","given":"Shireen","non-dropping-particle":"","parse-names":false,"suffix":""},{"dropping-particle":"","family":"Alsharif","given":"U.","non-dropping-particle":"","parse-names":false,"suffix":""},{"dropping-particle":"","family":"Alvarez","given":"E.","non-dropping-particle":"","parse-names":false,"suffix":""},{"dropping-particle":"","family":"Alvis-Guzman","given":"N.","non-dropping-particle":"","parse-names":false,"suffix":""},{"dropping-particle":"","family":"Amare","given":"A. T.","non-dropping-particle":"","parse-names":false,"suffix":""},{"dropping-particle":"","family":"Melaku","given":"Y. A.","non-dropping-particle":"","parse-names":false,"suffix":""},{"dropping-particle":"","family":"Ciobanu","given":"L. G.","non-dropping-particle":"","parse-names":false,"suffix":""},{"dropping-particle":"","family":"Tessema","given":"G. A.","non-dropping-particle":"","parse-names":false,"suffix":""},{"dropping-particle":"","family":"Amberbir","given":"A.","non-dropping-particle":"","parse-names":false,"suffix":""},{"dropping-particle":"","family":"Amegah","given":"A. K.","non-dropping-particle":"","parse-names":false,"suffix":""},{"dropping-particle":"","family":"Ameh","given":"E. A.","non-dropping-particle":"","parse-names":false,"suffix":""},{"dropping-particle":"","family":"Amini","given":"H.","non-dropping-particle":"","parse-names":false,"suffix":""},{"dropping-particle":"","family":"Fürst","given":"T.","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M.","non-dropping-particle":"","parse-names":false,"suffix":""},{"dropping-particle":"","family":"Zonies","given":"D.","non-dropping-particle":"","parse-names":false,"suffix":""},{"dropping-particle":"","family":"Antonio","given":"C. A.T.","non-dropping-particle":"","parse-names":false,"suffix":""},{"dropping-particle":"","family":"Anwari","given":"P.","non-dropping-particle":"","parse-names":false,"suffix":""},{"dropping-particle":"","family":"Ärnlöv","given":"J.","non-dropping-particle":"","parse-names":false,"suffix":""},{"dropping-particle":"","family":"Larsson","given":"A.","non-dropping-particle":"","parse-names":false,"suffix":""},{"dropping-particle":"","family":"Ars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G.","non-dropping-particle":"","parse-names":false,"suffix":""},{"dropping-particle":"","family":"Awasthi","given":"A.","non-dropping-particle":"","parse-names":false,"suffix":""},{"dropping-particle":"","family":"Ayala","given":"B. P.","non-dropping-particle":"","parse-names":false,"suffix":""},{"dropping-particle":"","family":"Bacha","given":"U.","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H.","non-dropping-particle":"","parse-names":false,"suffix":""},{"dropping-particle":"","family":"Basu","given":"S.","non-dropping-particle":"","parse-names":false,"suffix":""},{"dropping-particle":"","family":"Del","given":"L. C.","non-dropping-particle":"","parse-names":false,"suffix":""},{"dropping-particle":"","family":"Bayou","given":"T. A.","non-dropping-particle":"","parse-names":false,"suffix":""},{"dropping-particle":"","family":"Betsu","given":"B. D.","non-dropping-particle":"","parse-names":false,"suffix":""},{"dropping-particle":"","family":"Hailu","given":"G. B.","non-dropping-particle":"","parse-names":false,"suffix":""},{"dropping-particle":"","family":"Tekle","given":"D. Y.","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Sheth","given":"K. N.","non-dropping-particle":"","parse-names":false,"suffix":""},{"dropping-particle":"","family":"Bell","given":"M. L.","non-dropping-particle":"","parse-names":false,"suffix":""},{"dropping-particle":"","family":"Huang","given":"J. J.","non-dropping-particle":"","parse-names":false,"suffix":""},{"dropping-particle":"","family":"Benjet","given":"C.","non-dropping-particle":"","parse-names":false,"suffix":""},{"dropping-particle":"","family":"Gutiérrez","given":"R. A.","non-dropping-particle":"","parse-names":false,"suffix":""},{"dropping-particle":"","family":"Santos","given":"I.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D.","non-dropping-particle":"","parse-names":false,"suffix":""},{"dropping-particle":"","family":"Bernabé","given":"E.","non-dropping-particle":"","parse-names":false,"suffix":""},{"dropping-particle":"","family":"Hay","given":"R. J.","non-dropping-particle":"","parse-names":false,"suffix":""},{"dropping-particle":"","family":"Roba","given":"H. S.","non-dropping-particle":"","parse-names":false,"suffix":""},{"dropping-particle":"","family":"Beyene","given":"A. S.","non-dropping-particle":"","parse-names":false,"suffix":""},{"dropping-particle":"","family":"Hassen","given":"T. A.","non-dropping-particle":"","parse-names":false,"suffix":""},{"dropping-particle":"","family":"Mesfi","given":"Y. M.","non-dropping-particle":"","parse-names":false,"suffix":""},{"dropping-particle":"","family":"Bhala","given":"N.","non-dropping-particle":"","parse-names":false,"suffix":""},{"dropping-particle":"","family":"Bhansali","given":"A.","non-dropping-particle":"","parse-names":false,"suffix":""},{"dropping-particle":"","family":"Piel","given":"F. B.","non-dropping-particle":"","parse-names":false,"suffix":""},{"dropping-particle":"","family":"Steiner","given":"T. J.","non-dropping-particle":"","parse-names":false,"suffix":""},{"dropping-particle":"","family":"Bhatt","given":"S.","non-dropping-particle":"","parse-names":false,"suffix":""},{"dropping-particle":"","family":"Majeed","given":"A.","non-dropping-particle":"","parse-names":false,"suffix":""},{"dropping-particle":"","family":"Soljak","given":"M.","non-dropping-particle":"","parse-names":false,"suffix":""},{"dropping-particle":"","family":"Biadgilign","given":"S.","non-dropping-particle":"","parse-names":false,"suffix":""},{"dropping-particle":"","family":"Bikbov","given":"B.","non-dropping-particle":"","parse-names":false,"suffix":""},{"dropping-particle":"","family":"Bin","given":"A. A.","non-dropping-particle":"","parse-names":false,"suffix":""},{"dropping-particle":"","family":"Bjertness","given":"E.","non-dropping-particle":"","parse-names":false,"suffix":""},{"dropping-particle":"","family":"Bourne","given":"R. R.A.","non-dropping-particle":"","parse-names":false,"suffix":""},{"dropping-particle":"","family":"Brainin","given":"M.","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J.K.","non-dropping-particle":"","parse-names":false,"suffix":""},{"dropping-particle":"","family":"Brenner","given":"H.","non-dropping-particle":"","parse-names":false,"suffix":""},{"dropping-particle":"","family":"Brugha","given":"T. S.","non-dropping-particle":"","parse-names":false,"suffix":""},{"dropping-particle":"","family":"Buckle","given":"G. C.","non-dropping-particle":"","parse-names":false,"suffix":""},{"dropping-particle":"","family":"Butt","given":"Z. A.","non-dropping-particle":"","parse-names":false,"suffix":""},{"dropping-particle":"","family":"Calabria","given":"B.","non-dropping-particle":"","parse-names":false,"suffix":""},{"dropping-particle":"","family":"Lucas","given":"R. M.","non-dropping-particle":"","parse-names":false,"suffix":""},{"dropping-particle":"","family":"Boufous","given":"S.","non-dropping-particle":"","parse-names":false,"suffix":""},{"dropping-particle":"","family":"Degenhardt","given":"L.","non-dropping-particle":"","parse-names":false,"suffix":""},{"dropping-particle":"","family":"Resnikoff","given":"S.","non-dropping-particle":"","parse-names":false,"suffix":""},{"dropping-particle":"","family":"Mitchell","given":"P. B.","non-dropping-particle":"","parse-names":false,"suffix":""},{"dropping-particle":"","family":"Campuzano","given":"J.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B.","non-dropping-particle":"","parse-names":false,"suffix":""},{"dropping-particle":"","family":"Jauregui","given":"A.","non-dropping-particle":"","parse-names":false,"suffix":""},{"dropping-particle":"","family":"Montañez Hernandez","given":"J. C.","non-dropping-particle":"","parse-names":false,"suffix":""},{"dropping-particle":"","family":"Servan-Mori","given":"E. E.","non-dropping-particle":"","parse-names":false,"suffix":""},{"dropping-particle":"","family":"Carabin","given":"H.","non-dropping-particle":"","parse-names":false,"suffix":""},{"dropping-particle":"","family":"Carapetis","given":"J. R.","non-dropping-particle":"","parse-names":false,"suffix":""},{"dropping-particle":"","family":"Cárdenas","given":"R.","non-dropping-particle":"","parse-names":false,"suffix":""},{"dropping-particle":"","family":"Castañeda-Orjuela","given":"C.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hang","given":"J.","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E.","non-dropping-particle":"","parse-names":false,"suffix":""},{"dropping-particle":"","family":"Mori","given":"R.","non-dropping-particle":"","parse-names":false,"suffix":""},{"dropping-particle":"","family":"Chisumpa","given":"V. H.","non-dropping-particle":"","parse-names":false,"suffix":""},{"dropping-particle":"","family":"Choi","given":"J. J.","non-dropping-particle":"","parse-names":false,"suffix":""},{"dropping-particle":"","family":"Choudhury","given":"L.","non-dropping-particle":"","parse-names":false,"suffix":""},{"dropping-particle":"","family":"Christensen","given":"H.","non-dropping-particle":"","parse-names":false,"suffix":""},{"dropping-particle":"","family":"Colomar","given":"M.","non-dropping-particle":"","parse-names":false,"suffix":""},{"dropping-particle":"","family":"Crump","given":"J. A.","non-dropping-particle":"","parse-names":false,"suffix":""},{"dropping-particle":"","family":"Derrett","given":"S.","non-dropping-particle":"","parse-names":false,"suffix":""},{"dropping-particle":"","family":"Poulton","given":"R. G.","non-dropping-particle":"","parse-names":false,"suffix":""},{"dropping-particle":"","family":"Giussani","given":"G.","non-dropping-particle":"","parse-names":false,"suffix":""},{"dropping-particle":"","family":"Cortinovis","given":"M.","non-dropping-particle":"","parse-names":false,"suffix":""},{"dropping-particle":"","family":"Perico","given":"N.","non-dropping-particle":"","parse-names":false,"suffix":""},{"dropping-particle":"","family":"Remuzzi","given":"G.","non-dropping-particle":"","parse-names":false,"suffix":""},{"dropping-particle":"","family":"Remuzzi","given":"G.","non-dropping-particle":"","parse-names":false,"suffix":""},{"dropping-particle":"","family":"Dargan","given":"P. I.","non-dropping-particle":"","parse-names":false,"suffix":""},{"dropping-particle":"","family":"Neves","given":"J.","non-dropping-particle":"das","parse-names":false,"suffix":""},{"dropping-particle":"","family":"Pedro","given":"J. M.","non-dropping-particle":"","parse-names":false,"suffix":""},{"dropping-particle":"V.","family":"Santos","given":"J.","non-dropping-particle":"","parse-names":false,"suffix":""},{"dropping-particle":"","family":"Davey","given":"G.","non-dropping-particle":"","parse-names":false,"suffix":""},{"dropping-particle":"","family":"Davis","given":"A. C.","non-dropping-particle":"","parse-names":false,"suffix":""},{"dropping-particle":"","family":"Newton","given":"J. N.","non-dropping-particle":"","parse-names":false,"suffix":""},{"dropping-particle":"","family":"Steel","given":"N.","non-dropping-particle":"","parse-names":false,"suffix":""},{"dropping-particle":"","family":"Leo","given":"D.","non-dropping-particle":"De","parse-names":false,"suffix":""},{"dropping-particle":"","family":"Jarlais","given":"D. C.","non-dropping-particle":"Des","parse-names":false,"suffix":""},{"dropping-particle":"","family":"Dharmaratne","given":"S. D.","non-dropping-particle":"","parse-names":false,"suffix":""},{"dropping-particle":"","family":"Dhillon","given":"P. K.","non-dropping-particle":"","parse-names":false,"suffix":""},{"dropping-particle":"","family":"Zodpey","given":"S.","non-dropping-particle":"","parse-names":false,"suffix":""},{"dropping-particle":"","family":"Doyle","given":"K. E.","non-dropping-particle":"","parse-names":false,"suffix":""},{"dropping-particle":"","family":"Dubey","given":"M.","non-dropping-particle":"","parse-names":false,"suffix":""},{"dropping-particle":"","family":"Rahman","given":"M. H.U.","non-dropping-particle":"","parse-names":false,"suffix":""},{"dropping-particle":"","family":"Ram","given":"U.","non-dropping-particle":"","parse-names":false,"suffix":""},{"dropping-particle":"","family":"Singh","given":"A.","non-dropping-particle":"","parse-names":false,"suffix":""},{"dropping-particle":"","family":"Yadav","given":"A. K.","non-dropping-particle":"","parse-names":false,"suffix":""},{"dropping-particle":"","family":"Duncan","given":"B.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brahimi","given":"H.","non-dropping-particle":"","parse-names":false,"suffix":""},{"dropping-particle":"","family":"Esteghamati","given":"A.","non-dropping-particle":"","parse-names":false,"suffix":""},{"dropping-particle":"","family":"Farzadfar","given":"F.","non-dropping-particle":"","parse-names":false,"suffix":""},{"dropping-particle":"","family":"Hafezi-Nejad","given":"N.","non-dropping-particle":"","parse-names":false,"suffix":""},{"dropping-particle":"","family":"Kasaeian","given":"A.","non-dropping-particle":"","parse-names":false,"suffix":""},{"dropping-particle":"","family":"Parsaeian","given":"M.","non-dropping-particle":"","parse-names":false,"suffix":""},{"dropping-particle":"","family":"Pishgar","given":"F.","non-dropping-particle":"","parse-names":false,"suffix":""},{"dropping-particle":"","family":"Sheikhbahaei","given":"S.","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G.","non-dropping-particle":"","parse-names":false,"suffix":""},{"dropping-particle":"","family":"Hassanvand","given":"M. S.","non-dropping-particle":"","parse-names":false,"suffix":""},{"dropping-particle":"","family":"Heydarpour","given":"P.","non-dropping-particle":"","parse-names":false,"suffix":""},{"dropping-particle":"","family":"Rahimi-Movaghar","given":"V.","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L.","non-dropping-particle":"","parse-names":false,"suffix":""},{"dropping-particle":"","family":"Te","given":"B. J.","non-dropping-particle":"","parse-names":false,"suffix":""},{"dropping-particle":"","family":"Fernandes","given":"J.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Fowkes","given":"F. G.R.","non-dropping-particle":"","parse-names":false,"suffix":""},{"dropping-particle":"","family":"Franklin","given":"R. C.","non-dropping-particle":"","parse-names":false,"suffix":""},{"dropping-particle":"","family":"Garcia-Basteiro","given":"A. L.","non-dropping-particle":"","parse-names":false,"suffix":""},{"dropping-particle":"","family":"Geleijnse","given":"J. M.","non-dropping-particle":"","parse-names":false,"suffix":""},{"dropping-particle":"","family":"Jibat","given":"T.","non-dropping-particle":"","parse-names":false,"suffix":""},{"dropping-particle":"","family":"Gibney","given":"K. B.","non-dropping-particle":"","parse-names":false,"suffix":""},{"dropping-particle":"","family":"Gillum","given":"R. F.","non-dropping-particle":"","parse-names":false,"suffix":""},{"dropping-particle":"","family":"Mehari","given":"A.","non-dropping-particle":"","parse-names":false,"suffix":""},{"dropping-particle":"","family":"Ginawi","given":"I. A.","non-dropping-particle":"","parse-names":false,"suffix":""},{"dropping-particle":"","family":"Hailu","given":"A. D.","non-dropping-particle":"","parse-names":false,"suffix":""},{"dropping-particle":"","family":"Giref","given":"A. Z.","non-dropping-particle":"","parse-names":false,"suffix":""},{"dropping-particle":"","family":"Haile","given":"D.","non-dropping-particle":"","parse-names":false,"suffix":""},{"dropping-particle":"","family":"Giroud","given":"M.","non-dropping-particle":"","parse-names":false,"suffix":""},{"dropping-particle":"","family":"Gishu","given":"M. D.","non-dropping-particle":"","parse-names":false,"suffix":""},{"dropping-particle":"","family":"Tura","given":"A. K.","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Pourmalek","given":"F.","non-dropping-particle":"","parse-names":false,"suffix":""},{"dropping-particle":"","family":"Goto","given":"A.","non-dropping-particle":"","parse-names":false,"suffix":""},{"dropping-particle":"","family":"Inoue","given":"M.","non-dropping-particle":"","parse-names":false,"suffix":""},{"dropping-particle":"","family":"Gugnani","given":"H.","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Knudsen","given":"A. K.","non-dropping-particle":"","parse-names":false,"suffix":""},{"dropping-particle":"","family":"Norheim","given":"O. F.","non-dropping-particle":"","parse-names":false,"suffix":""},{"dropping-particle":"","family":"Halasa","given":"Y. A.","non-dropping-particle":"","parse-names":false,"suffix":""},{"dropping-particle":"","family":"Undurraga","given":"E. A.","non-dropping-particle":"","parse-names":false,"suffix":""},{"dropping-particle":"","family":"Hamadeh","given":"R. R.","non-dropping-particle":"","parse-names":false,"suffix":""},{"dropping-particle":"","family":"Hamidi","given":"S.","non-dropping-particle":"","parse-names":false,"suffix":""},{"dropping-particle":"","family":"Hammami","given":"M.","non-dropping-particle":"","parse-names":false,"suffix":""},{"dropping-particle":"","family":"Handal","given":"A. J.","non-dropping-particle":"","parse-names":false,"suffix":""},{"dropping-particle":"","family":"Hankey","given":"G. J.","non-dropping-particle":"","parse-names":false,"suffix":""},{"dropping-particle":"","family":"Harikrishnan","given":"S.","non-dropping-particle":"","parse-names":false,"suffix":""},{"dropping-particle":"","family":"Haro","given":"J. M.","non-dropping-particle":"","parse-names":false,"suffix":""},{"dropping-particle":"","family":"Hedayati","given":"M. T.","non-dropping-particle":"","parse-names":false,"suffix":""},{"dropping-particle":"","family":"Hoek","given":"H. W.","non-dropping-particle":"","parse-names":false,"suffix":""},{"dropping-particle":"","family":"Skirbekk","given":"V.","non-dropping-particle":"","parse-names":false,"suffix":""},{"dropping-particle":"","family":"Hoff","given":"D. J.","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uang","given":"H.","non-dropping-particle":"","parse-names":false,"suffix":""},{"dropping-particle":"","family":"Iburg","given":"K. M.","non-dropping-particle":"","parse-names":false,"suffix":""},{"dropping-particle":"","family":"Idrisov","given":"B. T.","non-dropping-particle":"","parse-names":false,"suffix":""},{"dropping-particle":"","family":"Kwan","given":"G. F.","non-dropping-particle":"","parse-names":false,"suffix":""},{"dropping-particle":"","family":"Innos","given":"K.","non-dropping-particle":"","parse-names":false,"suffix":""},{"dropping-particle":"","family":"Kawakami","given":"N.","non-dropping-particle":"","parse-names":false,"suffix":""},{"dropping-particle":"","family":"Shibuya","given":"K.","non-dropping-particle":"","parse-names":false,"suffix":""},{"dropping-particle":"","family":"Jacobsen","given":"K. H.","non-dropping-particle":"","parse-names":false,"suffix":""},{"dropping-particle":"","family":"Jayatilleke","given":"A. U.","non-dropping-particle":"","parse-names":false,"suffix":""},{"dropping-particle":"","family":"Jiang","given":"G.","non-dropping-particle":"","parse-names":false,"suffix":""},{"dropping-particle":"","family":"Jiang","given":"Y.","non-dropping-particle":"","parse-names":false,"suffix":""},{"dropping-particle":"","family":"Jimenez-Corona","given":"A.","non-dropping-particle":"","parse-names":false,"suffix":""},{"dropping-particle":"","family":"Jonas","given":"J. B.","non-dropping-particle":"","parse-names":false,"suffix":""},{"dropping-particle":"","family":"Kabir","given":"Z.","non-dropping-particle":"","parse-names":false,"suffix":""},{"dropping-particle":"","family":"Kajungu","given":"D. K.","non-dropping-particle":"","parse-names":false,"suffix":""},{"dropping-particle":"","family":"Kalkonde","given":"Y.","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Kan","given":"H.","non-dropping-particle":"","parse-names":false,"suffix":""},{"dropping-particle":"","family":"Kandel","given":"A.","non-dropping-particle":"","parse-names":false,"suffix":""},{"dropping-particle":"","family":"Karch","given":"A.","non-dropping-particle":"","parse-names":false,"suffix":""},{"dropping-particle":"","family":"Karimkhani","given":"C.","non-dropping-particle":"","parse-names":false,"suffix":""},{"dropping-particle":"","family":"Kaul","given":"A.","non-dropping-particle":"","parse-names":false,"suffix":""},{"dropping-particle":"","family":"Kazi","given":"D. S.","non-dropping-particle":"","parse-names":false,"suffix":""},{"dropping-particle":"","family":"Keiyoro","given":"P. N.","non-dropping-particle":"","parse-names":false,"suffix":""},{"dropping-particle":"","family":"Lyons","given":"R. A.","non-dropping-particle":"","parse-names":false,"suffix":""},{"dropping-particle":"","family":"Kengne","given":"A.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H.","non-dropping-particle":"","parse-names":false,"suffix":""},{"dropping-particle":"","family":"Won","given":"S.","non-dropping-particle":"","parse-names":false,"suffix":""},{"dropping-particle":"","family":"Khoja","given":"T. A.M.","non-dropping-particle":"","parse-names":false,"suffix":""},{"dropping-particle":"","family":"Khubchandani","given":"J.","non-dropping-particle":"","parse-names":false,"suffix":""},{"dropping-particle":"","family":"Kim","given":"C.","non-dropping-particle":"","parse-names":false,"suffix":""},{"dropping-particle":"","family":"Kim","given":"D.","non-dropping-particle":"","parse-names":false,"suffix":""},{"dropping-particle":"","family":"Kim","given":"Y. J.","non-dropping-particle":"","parse-names":false,"suffix":""},{"dropping-particle":"","family":"Skogen","given":"J. C.","non-dropping-particle":"","parse-names":false,"suffix":""},{"dropping-particle":"","family":"Savic","given":"M.","non-dropping-particle":"","parse-names":false,"suffix":""},{"dropping-particle":"","family":"Kokubo","given":"Y.","non-dropping-particle":"","parse-names":false,"suffix":""},{"dropping-particle":"","family":"Kolte","given":"D.","non-dropping-particle":"","parse-names":false,"suffix":""},{"dropping-particle":"","family":"Koul","given":"P. A.","non-dropping-particle":"","parse-names":false,"suffix":""},{"dropping-particle":"","family":"Koyanagi","given":"A.","non-dropping-particle":"","parse-names":false,"suffix":""},{"dropping-particle":"","family":"Kuate","given":"B.","non-dropping-particle":"","parse-names":false,"suffix":""},{"dropping-particle":"","family":"Kuchenbecker","given":"R. S.","non-dropping-particle":"","parse-names":false,"suffix":""},{"dropping-particle":"","family":"Kucuk","given":"B.","non-dropping-particle":"","parse-names":false,"suffix":""},{"dropping-particle":"","family":"Kuipers","given":"E. J.","non-dropping-particle":"","parse-names":false,"suffix":""},{"dropping-particle":"","family":"Lallukka","given":"T.","non-dropping-particle":"","parse-names":false,"suffix":""},{"dropping-particle":"","family":"Shiri","given":"R.","non-dropping-particle":"","parse-names":false,"suffix":""},{"dropping-particle":"","family":"Meretoja","given":"T. J.","non-dropping-particle":"","parse-names":false,"suffix":""},{"dropping-particle":"","family":"Latif","given":"A. A.","non-dropping-particle":"","parse-names":false,"suffix":""},{"dropping-particle":"","family":"Lavados","given":"P. M.","non-dropping-particle":"","parse-names":false,"suffix":""},{"dropping-particle":"","family":"Lawrynowicz","given":"A. E.B.","non-dropping-particle":"","parse-names":false,"suffix":""},{"dropping-particle":"","family":"Leasher","given":"J. L.","non-dropping-particle":"","parse-names":false,"suffix":""},{"dropping-particle":"","family":"Leung","given":"R.","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R.","non-dropping-particle":"","parse-names":false,"suffix":""},{"dropping-particle":"","family":"Logroscino","given":"G.","non-dropping-particle":"","parse-names":false,"suffix":""},{"dropping-particle":"","family":"Looker","given":"K. J.","non-dropping-particle":"","parse-names":false,"suffix":""},{"dropping-particle":"","family":"Rai","given":"D.","non-dropping-particle":"","parse-names":false,"suffix":""},{"dropping-particle":"","family":"Lunevicius","given":"R.","non-dropping-particle":"","parse-names":false,"suffix":""},{"dropping-particle":"","family":"Magdy","given":"H.","non-dropping-particle":"","parse-names":false,"suffix":""},{"dropping-particle":"","family":"Mahdavi","given":"M.","non-dropping-particle":"","parse-names":false,"suffix":""},{"dropping-particle":"","family":"Malta","given":"D. C.","non-dropping-particle":"","parse-names":false,"suffix":""},{"dropping-particle":"","family":"Marcenes","given":"W.","non-dropping-particle":"","parse-names":false,"suffix":""},{"dropping-particle":"","family":"Martinez-Raga","given":"J.","non-dropping-particle":"","parse-names":false,"suffix":""},{"dropping-particle":"","family":"Mason-Jones","given":"A. J.","non-dropping-particle":"","parse-names":false,"suffix":""},{"dropping-particle":"","family":"McKee","given":"M.","non-dropping-particle":"","parse-names":false,"suffix":""},{"dropping-particle":"","family":"Murthy","given":"G. V.S.","non-dropping-particle":"","parse-names":false,"suffix":""},{"dropping-particle":"","family":"Meaney","given":"P. A.","non-dropping-particle":"","parse-names":false,"suffix":""},{"dropping-particle":"","family":"Memiah","given":"P.","non-dropping-particle":"","parse-names":false,"suffix":""},{"dropping-particle":"","family":"Memish","given":"Z.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A.","non-dropping-particle":"","parse-names":false,"suffix":""},{"dropping-particle":"","family":"Mendoza","given":"W.","non-dropping-particle":"","parse-names":false,"suffix":""},{"dropping-particle":"","family":"Mhimbira","given":"F. A.","non-dropping-particle":"","parse-names":false,"suffix":""},{"dropping-particle":"","family":"Miller","given":"T. R.","non-dropping-particle":"","parse-names":false,"suffix":""},{"dropping-particle":"","family":"Mills","given":"E. J.","non-dropping-particle":"","parse-names":false,"suffix":""},{"dropping-particle":"","family":"Mirrakhimov","given":"E. M.","non-dropping-particle":"","parse-names":false,"suffix":""},{"dropping-particle":"","family":"Mohammad","given":"K. A.","non-dropping-particle":"","parse-names":false,"suffix":""},{"dropping-particle":"","family":"Mohammadi","given":"A.","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O.","non-dropping-particle":"","parse-names":false,"suffix":""},{"dropping-particle":"","family":"Westerman","given":"R.","non-dropping-particle":"","parse-names":false,"suffix":""},{"dropping-particle":"","family":"Murdoch","given":"M. E.","non-dropping-particle":"","parse-names":false,"suffix":""},{"dropping-particle":"","family":"Nachega","given":"J. B.","non-dropping-particle":"","parse-names":false,"suffix":""},{"dropping-particle":"","family":"Nachega","given":"J. B.","non-dropping-particle":"","parse-names":false,"suffix":""},{"dropping-particle":"","family":"Tran","given":"B. X.","non-dropping-particle":"","parse-names":false,"suffix":""},{"dropping-particle":"","family":"Naheed","given":"A.","non-dropping-particle":"","parse-names":false,"suffix":""},{"dropping-particle":"","family":"Naldi","given":"L.","non-dropping-particle":"","parse-names":false,"suffix":""},{"dropping-particle":"","family":"Nangia","given":"V.","non-dropping-particle":"","parse-names":false,"suffix":""},{"dropping-particle":"","family":"Ngalesoni","given":"F. N.","non-dropping-particle":"","parse-names":false,"suffix":""},{"dropping-particle":"","family":"Nguyen","given":"Q. L.","non-dropping-particle":"","parse-names":false,"suffix":""},{"dropping-particle":"","family":"Nkamedjie","given":"P. M.","non-dropping-particle":"","parse-names":false,"suffix":""},{"dropping-particle":"","family":"Nolla","given":"J. M.","non-dropping-particle":"","parse-names":false,"suffix":""},{"dropping-particle":"","family":"Norman","given":"R. E.","non-dropping-particle":"","parse-names":false,"suffix":""},{"dropping-particle":"","family":"Obermeyer","given":"C. M.","non-dropping-particle":"","parse-names":false,"suffix":""},{"dropping-particle":"","family":"Ogbo","given":"F. A.","non-dropping-particle":"","parse-names":false,"suffix":""},{"dropping-particle":"","family":"Oh","given":"I.","non-dropping-particle":"","parse-names":false,"suffix":""},{"dropping-particle":"","family":"Oladimeji","given":"O.","non-dropping-particle":"","parse-names":false,"suffix":""},{"dropping-particle":"","family":"Sartorius","given":"B.","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ren","given":"E.","non-dropping-particle":"","parse-names":false,"suffix":""},{"dropping-particle":"","family":"Ortiz","given":"A.","non-dropping-particle":"","parse-names":false,"suffix":""},{"dropping-particle":"","family":"Ota","given":"E.","non-dropping-particle":"","parse-names":false,"suffix":""},{"dropping-particle":"","family":"Schutte","given":"A. E.","non-dropping-particle":"","parse-names":false,"suffix":""},{"dropping-particle":"","family":"Oyekale","given":"A. S.","non-dropping-particle":"","parse-names":false,"suffix":""},{"dropping-particle":"","family":"Pa","given":"M.","non-dropping-particle":"","parse-names":false,"suffix":""},{"dropping-particle":"","family":"Park","given":"E.","non-dropping-particle":"","parse-names":false,"suffix":""},{"dropping-particle":"","family":"Patten","given":"S. B.","non-dropping-particle":"","parse-names":false,"suffix":""},{"dropping-particle":"","family":"Tonelli","given":"M.","non-dropping-particle":"","parse-names":false,"suffix":""},{"dropping-particle":"","family":"Pereira","given":"D. M.","non-dropping-particle":"","parse-names":false,"suffix":""},{"dropping-particle":"","family":"Pesudovs","given":"K.","non-dropping-particle":"","parse-names":false,"suffix":""},{"dropping-particle":"","family":"Pillay","given":"J.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olinder","given":"S.","non-dropping-particle":"","parse-names":false,"suffix":""},{"dropping-particle":"","family":"Prasad","given":"N. M.","non-dropping-particle":"","parse-names":false,"suffix":""},{"dropping-particle":"","family":"Qorbani","given":"M.","non-dropping-particle":"","parse-names":false,"suffix":""},{"dropping-particle":"","family":"Radfar","given":"A.","non-dropping-particle":"","parse-names":false,"suffix":""},{"dropping-particle":"","family":"Rafay","given":"A.","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nganathan","given":"K.","non-dropping-particle":"","parse-names":false,"suffix":""},{"dropping-particle":"","family":"Refaat","given":"A. H.","non-dropping-particle":"","parse-names":false,"suffix":""},{"dropping-particle":"","family":"Ribeiro","given":"A. L.","non-dropping-particle":"","parse-names":false,"suffix":""},{"dropping-particle":"","family":"Ricci","given":"S.","non-dropping-particle":"","parse-names":false,"suffix":""},{"dropping-particle":"","family":"Rojas-Rueda","given":"D.","non-dropping-particle":"","parse-names":false,"suffix":""},{"dropping-particle":"","family":"Sackey","given":"B. B.","non-dropping-particle":"","parse-names":false,"suffix":""},{"dropping-particle":"","family":"Sanabria","given":"J. R.","non-dropping-particle":"","parse-names":false,"suffix":""},{"dropping-particle":"","family":"Sanchez-Niño","given":"M. D.","non-dropping-particle":"","parse-names":false,"suffix":""},{"dropping-particle":"","family":"Sarmiento-Suarez","given":"R.","non-dropping-particle":"","parse-names":false,"suffix":""},{"dropping-particle":"","family":"Sawhney","given":"M.","non-dropping-particle":"","parse-names":false,"suffix":""},{"dropping-particle":"","family":"Schneider","given":"I. J.C.","non-dropping-particle":"","parse-names":false,"suffix":""},{"dropping-particle":"","family":"Silva","given":"D. A.S.","non-dropping-particle":"","parse-names":false,"suffix":""},{"dropping-particle":"","family":"Schwebel","given":"D. C.","non-dropping-particle":"","parse-names":false,"suffix":""},{"dropping-particle":"","family":"Singh","given":"J. 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igematsu","given":"M.","non-dropping-particle":"","parse-names":false,"suffix":""},{"dropping-particle":"","family":"Shin","given":"M.","non-dropping-particle":"","parse-names":false,"suffix":""},{"dropping-particle":"","family":"Yoon","given":"S.","non-dropping-particle":"","parse-names":false,"suffix":""},{"dropping-particle":"","family":"Sigfusdottir","given":"I. D.","non-dropping-particle":"","parse-names":false,"suffix":""},{"dropping-particle":"","family":"Silverberg","given":"J. I.","non-dropping-particle":"","parse-names":false,"suffix":""},{"dropping-particle":"","family":"Yano","given":"Y.","non-dropping-particle":"","parse-names":false,"suffix":""},{"dropping-particle":"","family":"Singh","given":"P. K.","non-dropping-particle":"","parse-names":false,"suffix":""},{"dropping-particle":"","family":"Søreide","given":"K.","non-dropping-particle":"","parse-names":false,"suffix":""},{"dropping-particle":"","family":"Sreeramareddy","given":"C.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B.","non-dropping-particle":"","parse-names":false,"suffix":""},{"dropping-particle":"","family":"Stovner","given":"L. J.","non-dropping-particle":"","parse-names":false,"suffix":""},{"dropping-particle":"","family":"Stranges","given":"S.","non-dropping-particle":"","parse-names":false,"suffix":""},{"dropping-particle":"","family":"Stroumpoulis","given":"K.","non-dropping-particle":"","parse-names":false,"suffix":""},{"dropping-particle":"","family":"Sunguya","given":"B. F.","non-dropping-particle":"","parse-names":false,"suffix":""},{"dropping-particle":"","family":"Swaminathan","given":"S.","non-dropping-particle":"","parse-names":false,"suffix":""},{"dropping-particle":"","family":"Sykes","given":"B.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nne","given":"D.","non-dropping-particle":"","parse-names":false,"suffix":""},{"dropping-particle":"","family":"Tavakkoli","given":"M.","non-dropping-particle":"","parse-names":false,"suffix":""},{"dropping-particle":"","family":"Taye","given":"B.","non-dropping-particle":"","parse-names":false,"suffix":""},{"dropping-particle":"","family":"Tuzcu","given":"E. M.","non-dropping-particle":"","parse-names":false,"suffix":""},{"dropping-particle":"","family":"Thakur","given":"J.","non-dropping-particle":"","parse-names":false,"suffix":""},{"dropping-particle":"","family":"Thomson","given":"A. J.","non-dropping-particle":"","parse-names":false,"suffix":""},{"dropping-particle":"","family":"Thurston","given":"G. D.","non-dropping-particle":"","parse-names":false,"suffix":""},{"dropping-particle":"","family":"Tobe-Gai","given":"R.","non-dropping-particle":"","parse-names":false,"suffix":""},{"dropping-particle":"","family":"Topor-Madry","given":"R.","non-dropping-particle":"","parse-names":false,"suffix":""},{"dropping-particle":"","family":"Topouzis","given":"F.","non-dropping-particle":"","parse-names":false,"suffix":""},{"dropping-particle":"","family":"Truelsen","given":"T.","non-dropping-particle":"","parse-names":false,"suffix":""},{"dropping-particle":"","family":"Tsala","given":"Z.","non-dropping-particle":"","parse-names":false,"suffix":""},{"dropping-particle":"","family":"Tsilimbaris","given":"M.","non-dropping-particle":"","parse-names":false,"suffix":""},{"dropping-particle":"","family":"Tyrovolas","given":"S.","non-dropping-particle":"","parse-names":false,"suffix":""},{"dropping-particle":"","family":"Ukwaja","given":"K. N.","non-dropping-particle":"","parse-names":false,"suffix":""},{"dropping-particle":"","family":"Uneke","given":"C. J.","non-dropping-particle":"","parse-names":false,"suffix":""},{"dropping-particle":"","family":"Uthman","given":"O. A.","non-dropping-particle":"","parse-names":false,"suffix":""},{"dropping-particle":"","family":"Gool","given":"C. H.","non-dropping-particle":"van","parse-names":false,"suffix":""},{"dropping-particle":"","family":"Os","given":"J.","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T.","non-dropping-particle":"","parse-names":false,"suffix":""},{"dropping-particle":"","family":"Weichenthal","given":"S.","non-dropping-particle":"","parse-names":false,"suffix":""},{"dropping-particle":"","family":"Williams","given":"H. C.","non-dropping-particle":"","parse-names":false,"suffix":""},{"dropping-particle":"","family":"Woldeyohannes","given":"S. M.","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unis","given":"M. Z.","non-dropping-particle":"","parse-names":false,"suffix":""},{"dropping-particle":"","family":"Yu","given":"C.","non-dropping-particle":"","parse-names":false,"suffix":""},{"dropping-particle":"","family":"Zaidi","given":"Z.","non-dropping-particle":"","parse-names":false,"suffix":""},{"dropping-particle":"","family":"Zaki","given":"M. E.","non-dropping-particle":"","parse-names":false,"suffix":""},{"dropping-particle":"","family":"Zeeb","given":"H.","non-dropping-particle":"","parse-names":false,"suffix":""},{"dropping-particle":"","family":"Zuhlke","given":"L. J.","non-dropping-particle":"","parse-names":false,"suffix":""}],"container-title":"The Lancet","id":"ITEM-1","issue":"10053","issued":{"date-parts":[["2016","10","8"]]},"page":"1603-1658","publisher":"Elsevier","title":"Global, regional, and national disability-adjusted life-years (DALYs) for 315 diseases and injuries and healthy life expectancy (HALE), 1990–2015: a systematic analysis for the Global Burden of Disease Study 2015","type":"article-journal","volume":"388"},"uris":["http://www.mendeley.com/documents/?uuid=06f2b21f-c93a-390e-8339-0d7d2d65fa9e"]},{"id":"ITEM-2","itemData":{"DOI":"10.1016/S0140-6736(16)31012-1","ISSN":"1474547X","PMID":"27733281","abstract":"Background Improving survival and extending the longevity of life for all populations requires timely, robust evidence on local mortality levels and trends. The Global Burden of Disease 2015 Study (GBD 2015) provides a comprehensive assessment of all-cause and cause-specific mortality for 249 causes in 195 countries and territories from 1980 to 2015. These results informed an in-depth investigation of observed and expected mortality patterns based on sociodemographic measures. Methods We estimated all-cause mortality by age, sex, geography, and year using an improved analytical approach originally developed for GBD 2013 and GBD 2010. Improvements included refinements to the estimation of child and adult mortality and corresponding uncertainty, parameter selection for under-5 mortality synthesis by spatiotemporal Gaussian process regression, and sibling history data processing. We also expanded the database of vital registration, survey, and census data to 14 294 geography–year datapoints. For GBD 2015, eight causes, including Ebola virus disease, were added to the previous GBD cause list for mortality. We used six modelling approaches to assess cause-specific mortality, with the Cause of Death Ensemble Model (CODEm) generating estimates for most causes. We used a series of novel analyses to systematically quantify the drivers of trends in mortality across geographies. First, we assessed observed and expected levels and trends of cause-specific mortality as they relate to the Socio-demographic Index (SDI), a summary indicator derived from measures of income per capita, educational attainment, and fertility. Second, we examined factors affecting total mortality patterns through a series of counterfactual scenarios, testing the magnitude by which population growth, population age structures, and epidemiological changes contributed to shifts in mortality. Finally, we attributed changes in life expectancy to changes in cause of death. We documented each step of the GBD 2015 estimation processes, as well as data sources, in accordance with Guidelines for Accurate and Transparent Health Estimates Reporting (GATHER). Findings Globally, life expectancy from birth increased from 61·7 years (95% uncertainty interval 61·4–61·9) in 1980 to 71·8 years (71·5–72·2) in 2015. Several countries in sub-Saharan Africa had very large gains in life expectancy from 2005 to 2015, rebounding from an era of exceedingly high loss of life due to HIV/AIDS. At the same time, many geo…","author":[{"dropping-particle":"","family":"Wang","given":"H.","non-dropping-particle":"","parse-names":false,"suffix":""},{"dropping-particle":"","family":"Naghavi","given":"M.","non-dropping-particle":"","parse-names":false,"suffix":""},{"dropping-particle":"","family":"Allen","given":"C.","non-dropping-particle":"","parse-names":false,"suffix":""},{"dropping-particle":"","family":"Barber","given":"R. M.","non-dropping-particle":"","parse-names":false,"suffix":""},{"dropping-particle":"","family":"Carter","given":"A.","non-dropping-particle":"","parse-names":false,"suffix":""},{"dropping-particle":"","family":"Casey","given":"D.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J.","non-dropping-particle":"","parse-names":false,"suffix":""},{"dropping-particle":"","family":"Chen","given":"A. Z.","non-dropping-particle":"","parse-names":false,"suffix":""},{"dropping-particle":"","family":"Coates","given":"M. M.","non-dropping-particle":"","parse-names":false,"suffix":""},{"dropping-particle":"","family":"Coggeshall","given":"M.","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E.","non-dropping-particle":"","parse-names":false,"suffix":""},{"dropping-particle":"","family":"Haagsma","given":"J. A.","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H.","non-dropping-particle":"","parse-names":false,"suffix":""},{"dropping-particle":"","family":"Fraser","given":"M. S.","non-dropping-particle":"","parse-names":false,"suffix":""},{"dropping-particle":"","family":"Fullman","given":"N.","non-dropping-particle":"","parse-names":false,"suffix":""},{"dropping-particle":"","family":"Goldberg","given":"E.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I.","non-dropping-particle":"","parse-names":false,"suffix":""},{"dropping-particle":"","family":"Huynh","given":"C.","non-dropping-particle":"","parse-names":false,"suffix":""},{"dropping-particle":"","family":"Johnson","given":"C. O.","non-dropping-particle":"","parse-names":false,"suffix":""},{"dropping-particle":"","family":"Kassebaum","given":"N. J.","non-dropping-particle":"","parse-names":false,"suffix":""},{"dropping-particle":"","family":"Kulikoff","given":"X. R.","non-dropping-particle":"","parse-names":false,"suffix":""},{"dropping-particle":"","family":"Kutz","given":"M.","non-dropping-particle":"","parse-names":false,"suffix":""},{"dropping-particle":"","family":"Kyu","given":"H. H.","non-dropping-particle":"","parse-names":false,"suffix":""},{"dropping-particle":"","family":"Larson","given":"H. J.","non-dropping-particle":"","parse-names":false,"suffix":""},{"dropping-particle":"","family":"Leung","given":"J.","non-dropping-particle":"","parse-names":false,"suffix":""},{"dropping-particle":"","family":"Lim","given":"S. S.","non-dropping-particle":"","parse-names":false,"suffix":""},{"dropping-particle":"","family":"Lind","given":"M.","non-dropping-particle":"","parse-names":false,"suffix":""},{"dropping-particle":"","family":"Lozano","given":"R.","non-dropping-particle":"","parse-names":false,"suffix":""},{"dropping-particle":"","family":"Marquez","given":"N.","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M.","non-dropping-particle":"","parse-names":false,"suffix":""},{"dropping-particle":"","family":"Pinho","given":"C.","non-dropping-particle":"","parse-names":false,"suffix":""},{"dropping-particle":"","family":"Roth","given":"G. A.","non-dropping-particle":"","parse-names":false,"suffix":""},{"dropping-particle":"","family":"Sandar","given":"L.","non-dropping-particle":"","parse-names":false,"suffix":""},{"dropping-particle":"","family":"Silpakit","given":"N.","non-dropping-particle":"","parse-names":false,"suffix":""},{"dropping-particle":"","family":"Sligar","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Vollset","given":"S. E.","non-dropping-particle":"","parse-names":false,"suffix":""},{"dropping-particle":"","family":"Wanga","given":"V.","non-dropping-particle":"","parse-names":false,"suffix":""},{"dropping-particle":"","family":"Whiteford","given":"H. A.","non-dropping-particle":"","parse-names":false,"suffix":""},{"dropping-particle":"","family":"Wolock","given":"T.","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T.","non-dropping-particle":"","parse-names":false,"suffix":""},{"dropping-particle":"","family":"Anderson","given":"G. M.","non-dropping-particle":"","parse-names":false,"suffix":""},{"dropping-particle":"","family":"Bell","given":"B.","non-dropping-particle":"","parse-names":false,"suffix":""},{"dropping-particle":"","family":"Biryukov","given":"S.","non-dropping-particle":"","parse-names":false,"suffix":""},{"dropping-particle":"","family":"Blore","given":"J. D.","non-dropping-particle":"","parse-names":false,"suffix":""},{"dropping-particle":"","family":"Brown","given":"A.","non-dropping-particle":"","parse-names":false,"suffix":""},{"dropping-particle":"","family":"Brown","given":"J.","non-dropping-particle":"","parse-names":false,"suffix":""},{"dropping-particle":"","family":"Cercy","given":"K.","non-dropping-particle":"","parse-names":false,"suffix":""},{"dropping-particle":"","family":"Chew","given":"A.","non-dropping-particle":"","parse-names":false,"suffix":""},{"dropping-particle":"","family":"Cohen","given":"A. J.","non-dropping-particle":"","parse-names":false,"suffix":""},{"dropping-particle":"","family":"Daoud","given":"F.","non-dropping-particle":"","parse-names":false,"suffix":""},{"dropping-particle":"","family":"Dossou","given":"E.","non-dropping-particle":"","parse-names":false,"suffix":""},{"dropping-particle":"","family":"Estep","given":"K.","non-dropping-particle":"","parse-names":false,"suffix":""},{"dropping-particle":"","family":"Flaxman","given":"A.","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Hancock","given":"J.","non-dropping-particle":"","parse-names":false,"suffix":""},{"dropping-particle":"","family":"Kemmer","given":"L.","non-dropping-particle":"","parse-names":false,"suffix":""},{"dropping-particle":"","family":"Khalil","given":"I. A.","non-dropping-particle":"","parse-names":false,"suffix":""},{"dropping-particle":"","family":"Liu","given":"P.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isganaw","given":"A.","non-dropping-particle":"","parse-names":false,"suffix":""},{"dropping-particle":"","family":"Moradi-Lakeh","given":"M.","non-dropping-particle":"","parse-names":false,"suffix":""},{"dropping-particle":"","family":"Morgan","given":"K.","non-dropping-particle":"","parse-names":false,"suffix":""},{"dropping-particle":"","family":"Ng","given":"M.","non-dropping-particle":"","parse-names":false,"suffix":""},{"dropping-particle":"","family":"Pain","given":"A.","non-dropping-particle":"","parse-names":false,"suffix":""},{"dropping-particle":"","family":"Quame-Amaglo","given":"J.","non-dropping-particle":"","parse-names":false,"suffix":""},{"dropping-particle":"","family":"Rao","given":"P.","non-dropping-particle":"","parse-names":false,"suffix":""},{"dropping-particle":"","family":"Reitsma","given":"M. B.","non-dropping-particle":"","parse-names":false,"suffix":""},{"dropping-particle":"","family":"Shackelford","given":"K. A.","non-dropping-particle":"","parse-names":false,"suffix":""},{"dropping-particle":"","family":"Sur","given":"P.","non-dropping-particle":"","parse-names":false,"suffix":""},{"dropping-particle":"","family":"Wagner","given":"J. A.","non-dropping-particle":"","parse-names":false,"suffix":""},{"dropping-particle":"","family":"Vos","given":"T.","non-dropping-particle":"","parse-names":false,"suffix":""},{"dropping-particle":"","family":"Lopez","given":"A.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N.","non-dropping-particle":"","parse-names":false,"suffix":""},{"dropping-particle":"","family":"Quistberg","given":"D. A.","non-dropping-particle":"","parse-names":false,"suffix":""},{"dropping-particle":"","family":"Anderson","given":"B. O.","non-dropping-particle":"","parse-names":false,"suffix":""},{"dropping-particle":"","family":"Blosser","given":"C. D.","non-dropping-particle":"","parse-names":false,"suffix":""},{"dropping-particle":"","family":"Futran","given":"N. D.","non-dropping-particle":"","parse-names":false,"suffix":""},{"dropping-particle":"","family":"Heckbert","given":"S. R.","non-dropping-particle":"","parse-names":false,"suffix":""},{"dropping-particle":"","family":"Jensen","given":"P. N.","non-dropping-particle":"","parse-names":false,"suffix":""},{"dropping-particle":"","family":"Montine","given":"T. J.","non-dropping-particle":"","parse-names":false,"suffix":""},{"dropping-particle":"","family":"Tirschwell","given":"D. L.","non-dropping-particle":"","parse-names":false,"suffix":""},{"dropping-particle":"","family":"Watkins","given":"D. A.","non-dropping-particle":"","parse-names":false,"suffix":""},{"dropping-particle":"","family":"Bhutta","given":"Z.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I.","non-dropping-particle":"","parse-names":false,"suffix":""},{"dropping-particle":"","family":"Akseer","given":"N.","non-dropping-particle":"","parse-names":false,"suffix":""},{"dropping-particle":"","family":"Alam","given":"N. K.M.","non-dropping-particle":"","parse-names":false,"suffix":""},{"dropping-particle":"","family":"Knibbs","given":"L. D.","non-dropping-particle":"","parse-names":false,"suffix":""},{"dropping-particle":"","family":"Lalloo","given":"R.","non-dropping-particle":"","parse-names":false,"suffix":""},{"dropping-particle":"","family":"Gouda","given":"H. N.","non-dropping-particle":"","parse-names":false,"suffix":""},{"dropping-particle":"","family":"McGrath","given":"J.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W.","non-dropping-particle":"","parse-names":false,"suffix":""},{"dropping-particle":"","family":"Cooper","given":"C.","non-dropping-particle":"","parse-names":false,"suffix":""},{"dropping-particle":"","family":"Darby","given":"S. C.","non-dropping-particle":"","parse-names":false,"suffix":""},{"dropping-particle":"","family":"Deribew","given":"A.","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Kinfu","given":"Y.","non-dropping-particle":"","parse-names":false,"suffix":""},{"dropping-particle":"","family":"Faghmous","given":"I. D.A.","non-dropping-particle":"","parse-names":false,"suffix":""},{"dropping-particle":"","family":"Langan","given":"S. M.","non-dropping-particle":"","parse-names":false,"suffix":""},{"dropping-particle":"","family":"McKee","given":"M.","non-dropping-particle":"","parse-names":false,"suffix":""},{"dropping-particle":"","family":"Murthy","given":"G. V.S.","non-dropping-particle":"","parse-names":false,"suffix":""},{"dropping-particle":"","family":"Pearce","given":"N.","non-dropping-particle":"","parse-names":false,"suffix":""},{"dropping-particle":"","family":"Roberts","given":"B.","non-dropping-particle":"","parse-names":false,"suffix":""},{"dropping-particle":"","family":"Campos-Nonato","given":"I. R.","non-dropping-particle":"","parse-names":false,"suffix":""},{"dropping-particle":"","family":"Campuzano","given":"J.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B.","non-dropping-particle":"","parse-names":false,"suffix":""},{"dropping-particle":"","family":"Mejia-Rodriguez","given":"F.","non-dropping-particle":"","parse-names":false,"suffix":""},{"dropping-particle":"","family":"Montañez Hernandez","given":"J. C.","non-dropping-particle":"","parse-names":false,"suffix":""},{"dropping-particle":"","family":"Montero","given":"P.","non-dropping-particle":"","parse-names":false,"suffix":""},{"dropping-particle":"","family":"Rios Blancas","given":"M. J.","non-dropping-particle":"","parse-names":false,"suffix":""},{"dropping-particle":"","family":"Servan-Mori","given":"E. E.","non-dropping-particle":"","parse-names":false,"suffix":""},{"dropping-particle":"","family":"Villalpando","given":"S.","non-dropping-particle":"","parse-names":false,"suffix":""},{"dropping-particle":"","family":"Duan","given":"L.","non-dropping-particle":"","parse-names":false,"suffix":""},{"dropping-particle":"","family":"Liu","given":"S.","non-dropping-particle":"","parse-names":false,"suffix":""},{"dropping-particle":"","family":"Wang","given":"L.","non-dropping-particle":"","parse-names":false,"suffix":""},{"dropping-particle":"","family":"Ye","given":"P.","non-dropping-particle":"","parse-names":false,"suffix":""},{"dropping-particle":"","family":"Liang","given":"X.","non-dropping-particle":"","parse-names":false,"suffix":""},{"dropping-particle":"","family":"Yu","given":"S.","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L.","non-dropping-particle":"","parse-names":false,"suffix":""},{"dropping-particle":"","family":"Ajala","given":"O. N.","non-dropping-particle":"","parse-names":false,"suffix":""},{"dropping-particle":"","family":"Bärnighausen","given":"T.","non-dropping-particle":"","parse-names":false,"suffix":""},{"dropping-particle":"","family":"Ding","given":"E.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James","given":"P.","non-dropping-particle":"","parse-names":false,"suffix":""},{"dropping-particle":"","family":"Osman","given":"M.","non-dropping-particle":"","parse-names":false,"suffix":""},{"dropping-particle":"","family":"Shrime","given":"M. G.","non-dropping-particle":"","parse-names":false,"suffix":""},{"dropping-particle":"","family":"Fitchett","given":"J. R.A.","non-dropping-particle":"","parse-names":false,"suffix":""},{"dropping-particle":"","family":"Knudsen","given":"A. K.","non-dropping-particle":"","parse-names":false,"suffix":""},{"dropping-particle":"","family":"Ellingsen","given":"C. L.","non-dropping-particle":"","parse-names":false,"suffix":""},{"dropping-particle":"","family":"Krog","given":"N. H.","non-dropping-particle":"","parse-names":false,"suffix":""},{"dropping-particle":"","family":"Savic","given":"M.","non-dropping-particle":"","parse-names":false,"suffix":""},{"dropping-particle":"","family":"Hailu","given":"A. D.","non-dropping-particle":"","parse-names":false,"suffix":""},{"dropping-particle":"","family":"Norheim","given":"O. F.","non-dropping-particle":"","parse-names":false,"suffix":""},{"dropping-particle":"","family":"Abate","given":"K. H.","non-dropping-particle":"","parse-names":false,"suffix":""},{"dropping-particle":"","family":"Gebrehiwot","given":"T.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M.","non-dropping-particle":"","parse-names":false,"suffix":""},{"dropping-particle":"","family":"Abd-Allah","given":"F.","non-dropping-particle":"","parse-names":false,"suffix":""},{"dropping-particle":"","family":"Abera","given":"S. F.","non-dropping-particle":"","parse-names":false,"suffix":""},{"dropping-particle":"","family":"Melaku","given":"Y. A.","non-dropping-particle":"","parse-names":false,"suffix":""},{"dropping-particle":"","family":"Tesfay","given":"F. H.","non-dropping-particle":"","parse-names":false,"suffix":""},{"dropping-particle":"","family":"Abyu","given":"G. Y.","non-dropping-particle":"","parse-names":false,"suffix":""},{"dropping-particle":"","family":"Aregay","given":"A. F.","non-dropping-particle":"","parse-names":false,"suffix":""},{"dropping-particle":"","family":"Betsu","given":"B. D.","non-dropping-particle":"","parse-names":false,"suffix":""},{"dropping-particle":"","family":"Gebru","given":"A. A.","non-dropping-particle":"","parse-names":false,"suffix":""},{"dropping-particle":"","family":"Hailu","given":"G. B.","non-dropping-particle":"","parse-names":false,"suffix":""},{"dropping-particle":"","family":"Yalew","given":"A. Z.","non-dropping-particle":"","parse-names":false,"suffix":""},{"dropping-particle":"","family":"Yebyo","given":"H. G.","non-dropping-particle":"","parse-names":false,"suffix":""},{"dropping-particle":"","family":"Abreu","given":"D. M.X.","non-dropping-particle":"","parse-names":false,"suffix":""},{"dropping-particle":"","family":"Franca","given":"E. B.","non-dropping-particle":"","parse-names":false,"suffix":""},{"dropping-particle":"","family":"Abu-Raddad","given":"L. J.","non-dropping-particle":"","parse-names":false,"suffix":""},{"dropping-particle":"","family":"Adelekan","given":"A. L.","non-dropping-particle":"","parse-names":false,"suffix":""},{"dropping-particle":"","family":"Akinyemi","given":"R. O.","non-dropping-particle":"","parse-names":false,"suffix":""},{"dropping-particle":"","family":"Ojelabi","given":"F. A.","non-dropping-particle":"","parse-names":false,"suffix":""},{"dropping-particle":"","family":"Ademi","given":"Z.","non-dropping-particle":"","parse-names":false,"suffix":""},{"dropping-particle":"","family":"Fürst","given":"T.","non-dropping-particle":"","parse-names":false,"suffix":""},{"dropping-particle":"","family":"Azzopardi","given":"P.","non-dropping-particle":"","parse-names":false,"suffix":""},{"dropping-particle":"","family":"Cowie","given":"B. C.","non-dropping-particle":"","parse-names":false,"suffix":""},{"dropping-particle":"","family":"Gibney","given":"K. B.","non-dropping-particle":"","parse-names":false,"suffix":""},{"dropping-particle":"","family":"MacLachlan","given":"J. H.","non-dropping-particle":"","parse-names":false,"suffix":""},{"dropping-particle":"","family":"Meretoja","given":"A.","non-dropping-particle":"","parse-names":false,"suffix":""},{"dropping-particle":"","family":"Alam","given":"K.","non-dropping-particle":"","parse-names":false,"suffix":""},{"dropping-particle":"","family":"Colquhoun","given":"S. M.","non-dropping-particle":"","parse-names":false,"suffix":""},{"dropping-particle":"","family":"Colquhoun","given":"S.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G.","non-dropping-particle":"","parse-names":false,"suffix":""},{"dropping-particle":"","family":"Szoeke","given":"C. E.I.","non-dropping-particle":"","parse-names":false,"suffix":""},{"dropping-particle":"","family":"Vijayakumar","given":"L.","non-dropping-particle":"","parse-names":false,"suffix":""},{"dropping-particle":"","family":"Bohensky","given":"M. A.","non-dropping-particle":"","parse-names":false,"suffix":""},{"dropping-particle":"","family":"Taylor","given":"H. R.","non-dropping-particle":"","parse-names":false,"suffix":""},{"dropping-particle":"","family":"Wijeratne","given":"T.","non-dropping-particle":"","parse-names":false,"suffix":""},{"dropping-particle":"","family":"Adou","given":"A. K.","non-dropping-particle":"","parse-names":false,"suffix":""},{"dropping-particle":"","family":"Adsuar","given":"J.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Rehm","given":"J.","non-dropping-particle":"","parse-names":false,"suffix":""},{"dropping-particle":"","family":"Badawi","given":"A.","non-dropping-particle":"","parse-names":false,"suffix":""},{"dropping-particle":"","family":"Lindsay","given":"M. P.","non-dropping-particle":"","parse-names":false,"suffix":""},{"dropping-particle":"","family":"Popova","given":"S.","non-dropping-particle":"","parse-names":false,"suffix":""},{"dropping-particle":"","family":"Agarwal","given":"A.","non-dropping-particle":"","parse-names":false,"suffix":""},{"dropping-particle":"","family":"Agrawal","given":"A.","non-dropping-particle":"","parse-names":false,"suffix":""},{"dropping-particle":"","family":"Hotez","given":"P. J.","non-dropping-particle":"","parse-names":false,"suffix":""},{"dropping-particle":"","family":"Ahmad Kiadaliri","given":"A.","non-dropping-particle":"","parse-names":false,"suffix":""},{"dropping-particle":"","family":"Norrving","given":"B.","non-dropping-particle":"","parse-names":false,"suffix":""},{"dropping-particle":"","family":"Akanda","given":"A. S.","non-dropping-particle":"","parse-names":false,"suffix":""},{"dropping-particle":"","family":"Akinyemiju","given":"T. F.","non-dropping-particle":"","parse-names":false,"suffix":""},{"dropping-particle":"","family":"Schwebel","given":"D. C.","non-dropping-particle":"","parse-names":false,"suffix":""},{"dropping-particle":"","family":"Singh","given":"J. A.","non-dropping-particle":"","parse-names":false,"suffix":""},{"dropping-particle":"","family":"Lami","given":"F. H.","non-dropping-particle":"Al","parse-names":false,"suffix":""},{"dropping-particle":"","family":"Alabed","given":"S.","non-dropping-particle":"","parse-names":false,"suffix":""},{"dropping-particle":"","family":"Al-Aly","given":"Z.","non-dropping-particle":"","parse-names":false,"suffix":""},{"dropping-particle":"","family":"Driscoll","given":"T. R.","non-dropping-particle":"","parse-names":false,"suffix":""},{"dropping-particle":"","family":"Kemp","given":"A. H.","non-dropping-particle":"","parse-names":false,"suffix":""},{"dropping-particle":"","family":"Leigh","given":"J.","non-dropping-particle":"","parse-names":false,"suffix":""},{"dropping-particle":"","family":"Kemp","given":"A. H.","non-dropping-particle":"","parse-names":false,"suffix":""},{"dropping-particle":"","family":"Alasfoor","given":"D.","non-dropping-particle":"","parse-names":false,"suffix":""},{"dropping-particle":"","family":"Aldhahri","given":"S.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S.","non-dropping-particle":"","parse-names":false,"suffix":""},{"dropping-particle":"","family":"Aldridge","given":"R. W.","non-dropping-particle":"","parse-names":false,"suffix":""},{"dropping-particle":"","family":"Banerjee","given":"A.","non-dropping-particle":"","parse-names":false,"suffix":""},{"dropping-particle":"","family":"Tillmann","given":"T.","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Alhabib","given":"S.","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Carrero","given":"J. J.","non-dropping-particle":"","parse-names":false,"suffix":""},{"dropping-particle":"","family":"Fereshtehnejad","given":"S.","non-dropping-particle":"","parse-names":false,"suffix":""},{"dropping-particle":"","family":"Weiderpass","given":"E.","non-dropping-particle":"","parse-names":false,"suffix":""},{"dropping-particle":"","family":"Havmoeller","given":"R.","non-dropping-particle":"","parse-names":false,"suffix":""},{"dropping-particle":"","family":"Al-Raddadi","given":"R.","non-dropping-particle":"","parse-names":false,"suffix":""},{"dropping-particle":"","family":"Alsharif","given":"U.","non-dropping-particle":"","parse-names":false,"suffix":""},{"dropping-particle":"","family":"Alvarez Martin","given":"E.","non-dropping-particle":"","parse-names":false,"suffix":""},{"dropping-particle":"","family":"Alvis-Guzman","given":"N.","non-dropping-particle":"","parse-names":false,"suffix":""},{"dropping-particle":"","family":"Amare","given":"A. T.","non-dropping-particle":"","parse-names":false,"suffix":""},{"dropping-particle":"","family":"Ciobanu","given":"L. G.","non-dropping-particle":"","parse-names":false,"suffix":""},{"dropping-particle":"","family":"Tessema","given":"G. A.","non-dropping-particle":"","parse-names":false,"suffix":""},{"dropping-particle":"","family":"Amegah","given":"A. K.","non-dropping-particle":"","parse-names":false,"suffix":""},{"dropping-particle":"","family":"Kudom","given":"A. A.","non-dropping-particle":"","parse-names":false,"suffix":""},{"dropping-particle":"","family":"Ameh","given":"E. A.","non-dropping-particle":"","parse-names":false,"suffix":""},{"dropping-particle":"","family":"Amini","given":"H.","non-dropping-particle":"","parse-names":false,"suffix":""},{"dropping-particle":"","family":"Karema","given":"C.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M.","non-dropping-particle":"","parse-names":false,"suffix":""},{"dropping-particle":"","family":"Andersen","given":"H. H.","non-dropping-particle":"","parse-names":false,"suffix":""},{"dropping-particle":"","family":"Antonio","given":"C. A.T.","non-dropping-particle":"","parse-names":false,"suffix":""},{"dropping-particle":"","family":"Faraon","given":"E. J.A.","non-dropping-particle":"","parse-names":false,"suffix":""},{"dropping-particle":"","family":"Ärnlöv","given":"J.","non-dropping-particle":"","parse-names":false,"suffix":""},{"dropping-particle":"","family":"Larsson","given":"A.","non-dropping-particle":"","parse-names":false,"suffix":""},{"dropping-particle":"","family":"Arsic Arsenijevic","given":"V.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J.","non-dropping-particle":"","parse-names":false,"suffix":""},{"dropping-particle":"","family":"Atique","given":"S.","non-dropping-particle":"","parse-names":false,"suffix":""},{"dropping-particle":"","family":"Avokpaho","given":"E.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Bacha","given":"U.","non-dropping-particle":"","parse-names":false,"suffix":""},{"dropping-particle":"","family":"Bahit","given":"M. C.","non-dropping-particle":"","parse-names":false,"suffix":""},{"dropping-particle":"","family":"Balakrishnan","given":"K.","non-dropping-particle":"","parse-names":false,"suffix":""},{"dropping-particle":"","family":"Barker-Collo","given":"S.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A.","non-dropping-particle":"","parse-names":false,"suffix":""},{"dropping-particle":"","family":"Basu","given":"S.","non-dropping-particle":"","parse-names":false,"suffix":""},{"dropping-particle":"","family":"Bayou","given":"Y. T.","non-dropping-particle":"","parse-names":false,"suffix":""},{"dropping-particle":"","family":"Bazargan-Hejazi","given":"S.","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Deribe","given":"K.","non-dropping-particle":"","parse-names":false,"suffix":""},{"dropping-particle":"","family":"Belay","given":"H. A.","non-dropping-particle":"","parse-names":false,"suffix":""},{"dropping-particle":"","family":"Giref","given":"A. Z.","non-dropping-particle":"","parse-names":false,"suffix":""},{"dropping-particle":"","family":"Haile","given":"D.","non-dropping-particle":"","parse-names":false,"suffix":""},{"dropping-particle":"","family":"Jibat","given":"T.","non-dropping-particle":"","parse-names":false,"suffix":""},{"dropping-particle":"","family":"Manamo","given":"W. A.A.","non-dropping-particle":"","parse-names":false,"suffix":""},{"dropping-particle":"","family":"Tefera","given":"W. M.","non-dropping-particle":"","parse-names":false,"suffix":""},{"dropping-particle":"","family":"Yirsaw","given":"B. D.","non-dropping-particle":"","parse-names":false,"suffix":""},{"dropping-particle":"","family":"Sheth","given":"K. N.","non-dropping-particle":"","parse-names":false,"suffix":""},{"dropping-particle":"","family":"Bell","given":"M. L.","non-dropping-particle":"","parse-names":false,"suffix":""},{"dropping-particle":"","family":"Biroscak","given":"B. J.","non-dropping-particle":"","parse-names":false,"suffix":""},{"dropping-particle":"","family":"Bello","given":"A. K.","non-dropping-particle":"","parse-names":false,"suffix":""},{"dropping-particle":"","family":"Santos","given":"I.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D.A.","non-dropping-particle":"","parse-names":false,"suffix":""},{"dropping-particle":"","family":"Bernabé","given":"E.","non-dropping-particle":"","parse-names":false,"suffix":""},{"dropping-particle":"","family":"Beyene","given":"A. S.","non-dropping-particle":"","parse-names":false,"suffix":""},{"dropping-particle":"","family":"Gishu","given":"M. D.","non-dropping-particle":"","parse-names":false,"suffix":""},{"dropping-particle":"","family":"Bhala","given":"N.","non-dropping-particle":"","parse-names":false,"suffix":""},{"dropping-particle":"","family":"Bhalla","given":"A.","non-dropping-particle":"","parse-names":false,"suffix":""},{"dropping-particle":"","family":"Biadgilign","given":"S.","non-dropping-particle":"","parse-names":false,"suffix":""},{"dropping-particle":"","family":"Bikbov","given":"B.","non-dropping-particle":"","parse-names":false,"suffix":""},{"dropping-particle":"","family":"Abdulhak","given":"A. A.","non-dropping-particle":"Bin","parse-names":false,"suffix":""},{"dropping-particle":"","family":"Bjertness","given":"E.","non-dropping-particle":"","parse-names":false,"suffix":""},{"dropping-particle":"","family":"Htet","given":"A. S.","non-dropping-particle":"","parse-names":false,"suffix":""},{"dropping-particle":"","family":"Bose","given":"D.","non-dropping-particle":"","parse-names":false,"suffix":""},{"dropping-particle":"","family":"Bourne","given":"R. R.A.","non-dropping-particle":"","parse-names":false,"suffix":""},{"dropping-particle":"","family":"Brainin","given":"M.","non-dropping-particle":"","parse-names":false,"suffix":""},{"dropping-particle":"","family":"Brayne","given":"C. E.G.","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Schöttker","given":"B.","non-dropping-particle":"","parse-names":false,"suffix":""},{"dropping-particle":"","family":"Brewer","given":"J. D.","non-dropping-particle":"","parse-names":false,"suffix":""},{"dropping-particle":"","family":"Brugha","given":"T. S.","non-dropping-particle":"","parse-names":false,"suffix":""},{"dropping-particle":"","family":"Buckle","given":"G. C.","non-dropping-particle":"","parse-names":false,"suffix":""},{"dropping-particle":"","family":"Gosselin","given":"R. A.","non-dropping-particle":"","parse-names":false,"suffix":""},{"dropping-particle":"","family":"Butt","given":"Z. A.","non-dropping-particle":"","parse-names":false,"suffix":""},{"dropping-particle":"","family":"Calabria","given":"B.","non-dropping-particle":"","parse-names":false,"suffix":""},{"dropping-particle":"","family":"Lal","given":"A.","non-dropping-particle":"","parse-names":false,"suffix":""},{"dropping-particle":"","family":"Lucas","given":"R. M.","non-dropping-particle":"","parse-names":false,"suffix":""},{"dropping-particle":"","family":"Degenhardt","given":"L.","non-dropping-particle":"","parse-names":false,"suffix":""},{"dropping-particle":"","family":"Resnikoff","given":"S.","non-dropping-particle":"","parse-names":false,"suffix":""},{"dropping-particle":"","family":"Carapetis","given":"J. R.","non-dropping-particle":"","parse-names":false,"suffix":""},{"dropping-particle":"","family":"Cárdenas","given":"R.","non-dropping-particle":"","parse-names":false,"suffix":""},{"dropping-particle":"","family":"Carpenter","given":"D. O.","non-dropping-particle":"","parse-names":false,"suffix":""},{"dropping-particle":"","family":"Castañeda-Orjuela","given":"C.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erda","given":"J.","non-dropping-particle":"","parse-names":false,"suffix":""},{"dropping-particle":"","family":"Chen","given":"W.","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med-Ochir","given":"O.","non-dropping-particle":"","parse-names":false,"suffix":""},{"dropping-particle":"","family":"Jiang","given":"Y.","non-dropping-particle":"","parse-names":false,"suffix":""},{"dropping-particle":"","family":"Takahashi","given":"K.","non-dropping-particle":"","parse-names":false,"suffix":""},{"dropping-particle":"","family":"Chisumpa","given":"V. H.","non-dropping-particle":"","parse-names":false,"suffix":""},{"dropping-particle":"","family":"Mapoma","given":"C. C.","non-dropping-particle":"","parse-names":false,"suffix":""},{"dropping-particle":"","family":"Choi","given":"J. J.","non-dropping-particle":"","parse-names":false,"suffix":""},{"dropping-particle":"","family":"Chowdhury","given":"R.","non-dropping-particle":"","parse-names":false,"suffix":""},{"dropping-particle":"","family":"Christensen","given":"H.","non-dropping-particle":"","parse-names":false,"suffix":""},{"dropping-particle":"","family":"Christopher","given":"D. J.","non-dropping-particle":"","parse-names":false,"suffix":""},{"dropping-particle":"","family":"Cirillo","given":"M.","non-dropping-particle":"","parse-names":false,"suffix":""},{"dropping-particle":"","family":"Colomar","given":"M.","non-dropping-particle":"","parse-names":false,"suffix":""},{"dropping-particle":"","family":"Cooper","given":"L. T.","non-dropping-particle":"","parse-names":false,"suffix":""},{"dropping-particle":"","family":"Crump","given":"J. A.","non-dropping-particle":"","parse-names":false,"suffix":""},{"dropping-particle":"","family":"Poulton","given":"R. G.","non-dropping-particle":"","parse-names":false,"suffix":""},{"dropping-particle":"","family":"Damsere-Derry","given":"J.","non-dropping-particle":"","parse-names":false,"suffix":""},{"dropping-particle":"","family":"Danawi","given":"H.","non-dropping-particle":"","parse-names":false,"suffix":""},{"dropping-particle":"","family":"Refaat","given":"A. H.","non-dropping-particle":"","parse-names":false,"suffix":""},{"dropping-particle":"","family":"Dargan","given":"P. I.","non-dropping-particle":"","parse-names":false,"suffix":""},{"dropping-particle":"","family":"Neves","given":"J.","non-dropping-particle":"das","parse-names":false,"suffix":""},{"dropping-particle":"","family":"Massano","given":"J.","non-dropping-particle":"","parse-names":false,"suffix":""},{"dropping-particle":"","family":"Pedro","given":"J. M.","non-dropping-particle":"","parse-names":false,"suffix":""},{"dropping-particle":"","family":"Davey","given":"G.","non-dropping-particle":"","parse-names":false,"suffix":""},{"dropping-particle":"","family":"Davis","given":"A. C.","non-dropping-particle":"","parse-names":false,"suffix":""},{"dropping-particle":"","family":"Greaves","given":"F.","non-dropping-particle":"","parse-names":false,"suffix":""},{"dropping-particle":"","family":"Newton","given":"J. N.","non-dropping-particle":"","parse-names":false,"suffix":""},{"dropping-particle":"V.","family":"Davitoiu","given":"D.","non-dropping-particle":"","parse-names":false,"suffix":""},{"dropping-particle":"","family":"Castro","given":"E. F.","non-dropping-particle":"de","parse-names":false,"suffix":""},{"dropping-particle":"","family":"Jager","given":"P.","non-dropping-particle":"de","parse-names":false,"suffix":""},{"dropping-particle":"","family":"De","given":"D.","non-dropping-particle":"","parse-names":false,"suffix":""},{"dropping-particle":"","family":"Dellavalle","given":"R. P.","non-dropping-particle":"","parse-names":false,"suffix":""},{"dropping-particle":"","family":"Dharmaratne","given":"S. D.","non-dropping-particle":"","parse-names":false,"suffix":""},{"dropping-particle":"","family":"Dhillon","given":"P. K.","non-dropping-particle":"","parse-names":false,"suffix":""},{"dropping-particle":"","family":"Ganguly","given":"P.","non-dropping-particle":"","parse-names":false,"suffix":""},{"dropping-particle":"","family":"Lal","given":"D. K.","non-dropping-particle":"","parse-names":false,"suffix":""},{"dropping-particle":"","family":"Zodpey","given":"S.","non-dropping-particle":"","parse-names":false,"suffix":""},{"dropping-particle":"","family":"Diaz-Torné","given":"C.","non-dropping-particle":"","parse-names":false,"suffix":""},{"dropping-particle":"","family":"Santos","given":"K. P.B.","non-dropping-particle":"dos","parse-names":false,"suffix":""},{"dropping-particle":"","family":"Dubey","given":"M.","non-dropping-particle":"","parse-names":false,"suffix":""},{"dropping-particle":"","family":"Rahman","given":"M. H.U.","non-dropping-particle":"","parse-names":false,"suffix":""},{"dropping-particle":"","family":"Singh","given":"A.","non-dropping-particle":"","parse-names":false,"suffix":""},{"dropping-particle":"","family":"Duncan","given":"B.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Esteghamati","given":"A.","non-dropping-particle":"","parse-names":false,"suffix":""},{"dropping-particle":"","family":"Hafezi-Nejad","given":"N.","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Farzadfar","given":"F.","non-dropping-particle":"","parse-names":false,"suffix":""},{"dropping-particle":"","family":"Kasaeian","given":"A.","non-dropping-particle":"","parse-names":false,"suffix":""},{"dropping-particle":"","family":"Parsaeian","given":"M.","non-dropping-particle":"","parse-names":false,"suffix":""},{"dropping-particle":"","family":"Heydarpour","given":"P.","non-dropping-particle":"","parse-names":false,"suffix":""},{"dropping-particle":"","family":"Rahimi-Movaghar","given":"V.","non-dropping-particle":"","parse-names":false,"suffix":""},{"dropping-particle":"","family":"Sheikhbahaei","given":"S.","non-dropping-particle":"","parse-names":false,"suffix":""},{"dropping-particle":"","family":"Yaseri","given":"M.","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L.","non-dropping-particle":"","parse-names":false,"suffix":""},{"dropping-particle":"","family":"Ao","given":"B. J.","non-dropping-particle":"Te","parse-names":false,"suffix":""},{"dropping-particle":"","family":"Fernandes","given":"J.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Shiue","given":"I.","non-dropping-particle":"","parse-names":false,"suffix":""},{"dropping-particle":"","family":"Fowkes","given":"F. G.R.","non-dropping-particle":"","parse-names":false,"suffix":""},{"dropping-particle":"","family":"Franklin","given":"R. C.","non-dropping-particle":"","parse-names":false,"suffix":""},{"dropping-particle":"","family":"Piel","given":"F. B.","non-dropping-particle":"","parse-names":false,"suffix":""},{"dropping-particle":"","family":"Majeed","given":"A.","non-dropping-particle":"","parse-names":false,"suffix":""},{"dropping-particle":"","family":"Gall","given":"S. L.","non-dropping-particle":"","parse-names":false,"suffix":""},{"dropping-particle":"","family":"Gambashidze","given":"K.","non-dropping-particle":"","parse-names":false,"suffix":""},{"dropping-particle":"","family":"Gamkrelidze","given":"A.","non-dropping-particle":"","parse-names":false,"suffix":""},{"dropping-particle":"","family":"Kereselidze","given":"M.","non-dropping-particle":"","parse-names":false,"suffix":""},{"dropping-particle":"","family":"Shakh-Nazarova","given":"M.","non-dropping-particle":"","parse-names":false,"suffix":""},{"dropping-particle":"","family":"Iyer","given":"V. J.","non-dropping-particle":"","parse-names":false,"suffix":""},{"dropping-particle":"","family":"Gebre","given":"T.","non-dropping-particle":"","parse-names":false,"suffix":""},{"dropping-particle":"","family":"Geleijnse","given":"J. M.","non-dropping-particle":"","parse-names":false,"suffix":""},{"dropping-particle":"","family":"Gessner","given":"B. D.","non-dropping-particle":"","parse-names":false,"suffix":""},{"dropping-particle":"","family":"Ghoshal","given":"A. G.","non-dropping-particle":"","parse-names":false,"suffix":""},{"dropping-particle":"","family":"Gillum","given":"R. F.","non-dropping-particle":"","parse-names":false,"suffix":""},{"dropping-particle":"","family":"Mehari","given":"A.","non-dropping-particle":"","parse-names":false,"suffix":""},{"dropping-particle":"","family":"Gilmour","given":"S.","non-dropping-particle":"","parse-names":false,"suffix":""},{"dropping-particle":"","family":"Inoue","given":"M.","non-dropping-particle":"","parse-names":false,"suffix":""},{"dropping-particle":"","family":"Kawakami","given":"N.","non-dropping-particle":"","parse-names":false,"suffix":""},{"dropping-particle":"","family":"Shibuya","given":"K.","non-dropping-particle":"","parse-names":false,"suffix":""},{"dropping-particle":"","family":"Giroud","given":"M.","non-dropping-particle":"","parse-names":false,"suffix":""},{"dropping-particle":"","family":"Glaser","given":"E.","non-dropping-particle":"","parse-names":false,"suffix":""},{"dropping-particle":"","family":"Halasa","given":"Y. A.","non-dropping-particle":"","parse-names":false,"suffix":""},{"dropping-particle":"","family":"Shepard","given":"D. S.","non-dropping-particle":"","parse-names":false,"suffix":""},{"dropping-particle":"","family":"Undurraga","given":"E. A.","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Murthy","given":"S.","non-dropping-particle":"","parse-names":false,"suffix":""},{"dropping-particle":"","family":"Pourmalek","given":"F.","non-dropping-particle":"","parse-names":false,"suffix":""},{"dropping-particle":"","family":"Goto","given":"A.","non-dropping-particle":"","parse-names":false,"suffix":""},{"dropping-particle":"","family":"Gugnani","given":"H. C.","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Gutiérrez","given":"R. A.","non-dropping-particle":"","parse-names":false,"suffix":""},{"dropping-particle":"","family":"Hamadeh","given":"R. R.","non-dropping-particle":"","parse-names":false,"suffix":""},{"dropping-particle":"","family":"Hamidi","given":"S.","non-dropping-particle":"","parse-names":false,"suffix":""},{"dropping-particle":"","family":"Handal","given":"A. J.","non-dropping-particle":"","parse-names":false,"suffix":""},{"dropping-particle":"","family":"Hankey","given":"G. J.","non-dropping-particle":"","parse-names":false,"suffix":""},{"dropping-particle":"","family":"Norman","given":"P. E.","non-dropping-particle":"","parse-names":false,"suffix":""},{"dropping-particle":"","family":"Hao","given":"Y.","non-dropping-particle":"","parse-names":false,"suffix":""},{"dropping-particle":"","family":"Harikrishnan","given":"S.","non-dropping-particle":"","parse-names":false,"suffix":""},{"dropping-particle":"","family":"Haro","given":"J. M.","non-dropping-particle":"","parse-names":false,"suffix":""},{"dropping-particle":"","family":"Hilderink","given":"H. B.","non-dropping-particle":"","parse-names":false,"suffix":""},{"dropping-particle":"","family":"Hoek","given":"H. W.","non-dropping-particle":"","parse-names":false,"suffix":""},{"dropping-particle":"","family":"Tura","given":"A. K.","non-dropping-particle":"","parse-names":false,"suffix":""},{"dropping-particle":"","family":"Hogg","given":"R. S.","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G.","non-dropping-particle":"","parse-names":false,"suffix":""},{"dropping-particle":"","family":"Hsairi","given":"M.","non-dropping-particle":"","parse-names":false,"suffix":""},{"dropping-particle":"","family":"Htike","given":"M. M.T.","non-dropping-particle":"","parse-names":false,"suffix":""},{"dropping-particle":"","family":"Hu","given":"G.","non-dropping-particle":"","parse-names":false,"suffix":""},{"dropping-particle":"","family":"Huang","given":"C.","non-dropping-particle":"","parse-names":false,"suffix":""},{"dropping-particle":"","family":"Huang","given":"H.","non-dropping-particle":"","parse-names":false,"suffix":""},{"dropping-particle":"","family":"Huiart","given":"L.","non-dropping-particle":"","parse-names":false,"suffix":""},{"dropping-particle":"","family":"Husseini","given":"A.","non-dropping-particle":"","parse-names":false,"suffix":""},{"dropping-particle":"","family":"Huybrechts","given":"I.","non-dropping-particle":"","parse-names":false,"suffix":""},{"dropping-particle":"","family":"Huynh","given":"G.","non-dropping-particle":"","parse-names":false,"suffix":""},{"dropping-particle":"","family":"Iburg","given":"K. M.","non-dropping-particle":"","parse-names":false,"suffix":""},{"dropping-particle":"","family":"Innos","given":"K.","non-dropping-particle":"","parse-names":false,"suffix":""},{"dropping-particle":"","family":"Jacobs","given":"T. A.","non-dropping-particle":"","parse-names":false,"suffix":""},{"dropping-particle":"","family":"Jacobsen","given":"K. H.","non-dropping-particle":"","parse-names":false,"suffix":""},{"dropping-particle":"","family":"Jahanmehr","given":"N.","non-dropping-particle":"","parse-names":false,"suffix":""},{"dropping-particle":"","family":"Katibeh","given":"M.","non-dropping-particle":"","parse-names":false,"suffix":""},{"dropping-particle":"","family":"Rajavi","given":"Z.","non-dropping-particle":"","parse-names":false,"suffix":""},{"dropping-particle":"","family":"Jakovljevic","given":"M. B.","non-dropping-particle":"","parse-names":false,"suffix":""},{"dropping-particle":"","family":"Javanbakht","given":"M.","non-dropping-particle":"","parse-names":false,"suffix":""},{"dropping-particle":"","family":"Jayaraman","given":"S. P.","non-dropping-particle":"","parse-names":false,"suffix":""},{"dropping-particle":"","family":"Jayatilleke","given":"A. U.","non-dropping-particle":"","parse-names":false,"suffix":""},{"dropping-particle":"","family":"Prabhakaran","given":"D.","non-dropping-particle":"","parse-names":false,"suffix":""},{"dropping-particle":"","family":"Jiang","given":"G.","non-dropping-particle":"","parse-names":false,"suffix":""},{"dropping-particle":"","family":"Jimenez-Corona","given":"A.","non-dropping-particle":"","parse-names":false,"suffix":""},{"dropping-particle":"","family":"Jonas","given":"J. B.","non-dropping-particle":"","parse-names":false,"suffix":""},{"dropping-particle":"","family":"Joshi","given":"T. K.","non-dropping-particle":"","parse-names":false,"suffix":""},{"dropping-particle":"","family":"Kabir","given":"Z.","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Shen","given":"Z.","non-dropping-particle":"","parse-names":false,"suffix":""},{"dropping-particle":"","family":"Zhang","given":"H.","non-dropping-particle":"","parse-names":false,"suffix":""},{"dropping-particle":"","family":"Kan","given":"H.","non-dropping-particle":"","parse-names":false,"suffix":""},{"dropping-particle":"","family":"Kant","given":"S.","non-dropping-particle":"","parse-names":false,"suffix":""},{"dropping-particle":"","family":"Karch","given":"A.","non-dropping-particle":"","parse-names":false,"suffix":""},{"dropping-particle":"","family":"Karimkhani","given":"C.","non-dropping-particle":"","parse-names":false,"suffix":""},{"dropping-particle":"","family":"Karletsos","given":"D.","non-dropping-particle":"","parse-names":false,"suffix":""},{"dropping-particle":"","family":"Karthikeyan","given":"G.","non-dropping-particle":"","parse-names":false,"suffix":""},{"dropping-particle":"","family":"Naik","given":"N.","non-dropping-particle":"","parse-names":false,"suffix":""},{"dropping-particle":"","family":"Paul","given":"V.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Kaul","given":"A.","non-dropping-particle":"","parse-names":false,"suffix":""},{"dropping-particle":"","family":"Kayibanda","given":"J. F.","non-dropping-particle":"","parse-names":false,"suffix":""},{"dropping-particle":"","family":"Keiyoro","given":"P. N.","non-dropping-particle":"","parse-names":false,"suffix":""},{"dropping-particle":"","family":"Lyons","given":"R. A.","non-dropping-particle":"","parse-names":false,"suffix":""},{"dropping-particle":"","family":"Parry","given":"C. D.","non-dropping-particle":"","parse-names":false,"suffix":""},{"dropping-particle":"","family":"Kengne","given":"A.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era","given":"S.","non-dropping-particle":"","parse-names":false,"suffix":""},{"dropping-particle":"","family":"Tavakkoli","given":"M.","non-dropping-particle":"","parse-names":false,"suffix":""},{"dropping-particle":"","family":"Khoja","given":"T. A.M.","non-dropping-particle":"","parse-names":false,"suffix":""},{"dropping-particle":"","family":"Kim","given":"D.","non-dropping-particle":"","parse-names":false,"suffix":""},{"dropping-particle":"","family":"Kim","given":"Y. J.","non-dropping-particle":"","parse-names":false,"suffix":""},{"dropping-particle":"","family":"Kissela","given":"B. M.","non-dropping-particle":"","parse-names":false,"suffix":""},{"dropping-particle":"","family":"Kokubo","given":"Y.","non-dropping-particle":"","parse-names":false,"suffix":""},{"dropping-particle":"","family":"Kolte","given":"D.","non-dropping-particle":"","parse-names":false,"suffix":""},{"dropping-particle":"","family":"McGarvey","given":"S. T.","non-dropping-particle":"","parse-names":false,"suffix":""},{"dropping-particle":"","family":"Kosen","given":"S.","non-dropping-particle":"","parse-names":false,"suffix":""},{"dropping-particle":"","family":"Koul","given":"P. A.","non-dropping-particle":"","parse-names":false,"suffix":""},{"dropping-particle":"","family":"Koyanagi","given":"A.","non-dropping-particle":"","parse-names":false,"suffix":""},{"dropping-particle":"","family":"Kuate Defo","given":"B.","non-dropping-particle":"","parse-names":false,"suffix":""},{"dropping-particle":"","family":"Kucuk Bicer","given":"B.","non-dropping-particle":"","parse-names":false,"suffix":""},{"dropping-particle":"","family":"Kuipers","given":"E. J.","non-dropping-particle":"","parse-names":false,"suffix":""},{"dropping-particle":"","family":"Kulkarni","given":"V. S.","non-dropping-particle":"","parse-names":false,"suffix":""},{"dropping-particle":"","family":"Kwan","given":"G. F.","non-dropping-particle":"","parse-names":false,"suffix":""},{"dropping-particle":"","family":"Rao","given":"S. R.","non-dropping-particle":"","parse-names":false,"suffix":""},{"dropping-particle":"","family":"Lam","given":"H.","non-dropping-particle":"","parse-names":false,"suffix":""},{"dropping-particle":"","family":"Lam","given":"J. O.","non-dropping-particle":"","parse-names":false,"suffix":""},{"dropping-particle":"","family":"Nachega","given":"J. B.","non-dropping-particle":"","parse-names":false,"suffix":""},{"dropping-particle":"","family":"Tran","given":"B. X.","non-dropping-particle":"","parse-names":false,"suffix":""},{"dropping-particle":"","family":"Lansingh","given":"V. C.","non-dropping-particle":"","parse-names":false,"suffix":""},{"dropping-particle":"","family":"Laryea","given":"D. O.","non-dropping-particle":"","parse-names":false,"suffix":""},{"dropping-particle":"","family":"Latif","given":"A. A.","non-dropping-particle":"","parse-names":false,"suffix":""},{"dropping-particle":"","family":"Lawrynowicz","given":"A. E.B.","non-dropping-particle":"","parse-names":false,"suffix":""},{"dropping-particle":"","family":"Levi","given":"M.","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Xiao","given":"Q.","non-dropping-particle":"","parse-names":false,"suffix":""},{"dropping-particle":"","family":"Lo","given":"L.","non-dropping-particle":"","parse-names":false,"suffix":""},{"dropping-particle":"","family":"Logroscino","given":"G.","non-dropping-particle":"","parse-names":false,"suffix":""},{"dropping-particle":"","family":"Lunevicius","given":"R.","non-dropping-particle":"","parse-names":false,"suffix":""},{"dropping-particle":"","family":"Ma","given":"S.","non-dropping-particle":"","parse-names":false,"suffix":""},{"dropping-particle":"","family":"Machado","given":"V. M.","non-dropping-particle":"","parse-names":false,"suffix":""},{"dropping-particle":"","family":"Mackay","given":"M. T.","non-dropping-particle":"","parse-names":false,"suffix":""},{"dropping-particle":"","family":"Magdy Abd El Razek","given":"H.","non-dropping-particle":"","parse-names":false,"suffix":""},{"dropping-particle":"","family":"Magdy Abd El Razek","given":"M.","non-dropping-particle":"","parse-names":false,"suffix":""},{"dropping-particle":"","family":"Mandisarisa","given":"J.","non-dropping-particle":"","parse-names":false,"suffix":""},{"dropping-particle":"","family":"Mangalam","given":"S.","non-dropping-particle":"","parse-names":false,"suffix":""},{"dropping-particle":"","family":"Marcenes","given":"W.","non-dropping-particle":"","parse-names":false,"suffix":""},{"dropping-particle":"","family":"Meaney","given":"P. A.","non-dropping-particle":"","parse-names":false,"suffix":""},{"dropping-particle":"","family":"Margolis","given":"D. J.","non-dropping-particle":"","parse-names":false,"suffix":""},{"dropping-particle":"","family":"Silberberg","given":"D. H.","non-dropping-particle":"","parse-names":false,"suffix":""},{"dropping-particle":"","family":"Martin","given":"G. R.","non-dropping-particle":"","parse-names":false,"suffix":""},{"dropping-particle":"","family":"Martinez-Raga","given":"J.","non-dropping-particle":"","parse-names":false,"suffix":""},{"dropping-particle":"","family":"Marzan","given":"M. B.","non-dropping-particle":"","parse-names":false,"suffix":""},{"dropping-particle":"","family":"Mason-Jones","given":"A. J.","non-dropping-particle":"","parse-names":false,"suffix":""},{"dropping-particle":"","family":"McMahon","given":"B. J.","non-dropping-particle":"","parse-names":false,"suffix":""},{"dropping-particle":"","family":"Mehndiratta","given":"M. M.","non-dropping-particle":"","parse-names":false,"suffix":""},{"dropping-particle":"","family":"Woldeyohannes","given":"S. M.","non-dropping-particle":"","parse-names":false,"suffix":""},{"dropping-particle":"","family":"Tedla","given":"B. A.","non-dropping-particle":"","parse-names":false,"suffix":""},{"dropping-particle":"","family":"Zeleke","given":"B. M.","non-dropping-particle":"","parse-names":false,"suffix":""},{"dropping-particle":"","family":"Memiah","given":"P.","non-dropping-particle":"","parse-names":false,"suffix":""},{"dropping-particle":"","family":"Memish","given":"Z.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A.","non-dropping-particle":"","parse-names":false,"suffix":""},{"dropping-particle":"","family":"Mendoza","given":"W.","non-dropping-particle":"","parse-names":false,"suffix":""},{"dropping-particle":"","family":"Meretoja","given":"T. J.","non-dropping-particle":"","parse-names":false,"suffix":""},{"dropping-particle":"","family":"Lallukka","given":"T.","non-dropping-particle":"","parse-names":false,"suffix":""},{"dropping-particle":"","family":"Mhimbira","given":"F. A.","non-dropping-particle":"","parse-names":false,"suffix":""},{"dropping-particle":"","family":"Micha","given":"R.","non-dropping-particle":"","parse-names":false,"suffix":""},{"dropping-particle":"","family":"Mozaff","given":"D.","non-dropping-particle":"","parse-names":false,"suffix":""},{"dropping-particle":"","family":"Shi","given":"P.","non-dropping-particle":"","parse-names":false,"suffix":""},{"dropping-particle":"","family":"Singh","given":"G. M.","non-dropping-particle":"","parse-names":false,"suffix":""},{"dropping-particle":"","family":"Miller","given":"T. R.","non-dropping-particle":"","parse-names":false,"suffix":""},{"dropping-particle":"","family":"Mohammad","given":"K. A.","non-dropping-particle":"","parse-names":false,"suffix":""},{"dropping-particle":"","family":"Mohammadi","given":"A.","non-dropping-particle":"","parse-names":false,"suffix":""},{"dropping-particle":"","family":"Mohan","given":"V.","non-dropping-particle":"","parse-names":false,"suffix":""},{"dropping-particle":"","family":"Mola","given":"G. L.D.","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Morawska","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O.","non-dropping-particle":"","parse-names":false,"suffix":""},{"dropping-particle":"","family":"Westerman","given":"R.","non-dropping-particle":"","parse-names":false,"suffix":""},{"dropping-particle":"","family":"Musa","given":"K. I.","non-dropping-particle":"","parse-names":false,"suffix":""},{"dropping-particle":"","family":"Paternina Caicedo","given":"A. J.","non-dropping-particle":"","parse-names":false,"suffix":""},{"dropping-particle":"","family":"Seedat","given":"S.","non-dropping-particle":"","parse-names":false,"suffix":""},{"dropping-particle":"","family":"Nagel","given":"G.","non-dropping-particle":"","parse-names":false,"suffix":""},{"dropping-particle":"","family":"Rothenbacher","given":"D.","non-dropping-particle":"","parse-names":false,"suffix":""},{"dropping-particle":"","family":"Naidoo","given":"K. S.","non-dropping-particle":"","parse-names":false,"suffix":""},{"dropping-particle":"","family":"Sartorius","given":"B.","non-dropping-particle":"","parse-names":false,"suffix":""},{"dropping-particle":"","family":"Naldi","given":"L.","non-dropping-particle":"","parse-names":false,"suffix":""},{"dropping-particle":"","family":"Remuzzi","given":"G.","non-dropping-particle":"","parse-names":false,"suffix":""},{"dropping-particle":"","family":"Nangia","given":"V.","non-dropping-particle":"","parse-names":false,"suffix":""},{"dropping-particle":"","family":"Nash","given":"D.","non-dropping-particle":"","parse-names":false,"suffix":""},{"dropping-particle":"","family":"Nejjari","given":"C.","non-dropping-particle":"","parse-names":false,"suffix":""},{"dropping-particle":"","family":"Neupane","given":"S.","non-dropping-particle":"","parse-names":false,"suffix":""},{"dropping-particle":"","family":"Newton","given":"C. R.","non-dropping-particle":"","parse-names":false,"suffix":""},{"dropping-particle":"","family":"Ngalesoni","given":"F. N.","non-dropping-particle":"","parse-names":false,"suffix":""},{"dropping-particle":"","family":"Ngirabega","given":"J. D.","non-dropping-particle":"","parse-names":false,"suffix":""},{"dropping-particle":"","family":"Nguyen","given":"Q. L.","non-dropping-particle":"","parse-names":false,"suffix":""},{"dropping-particle":"","family":"Nkamedjie Pete","given":"P. M.","non-dropping-particle":"","parse-names":false,"suffix":""},{"dropping-particle":"","family":"Nomura","given":"M.","non-dropping-particle":"","parse-names":false,"suffix":""},{"dropping-particle":"","family":"Nyakarahuka","given":"L.","non-dropping-particle":"","parse-names":false,"suffix":""},{"dropping-particle":"","family":"Ogbo","given":"F. A.","non-dropping-particle":"","parse-names":false,"suffix":""},{"dropping-particle":"","family":"Ohkubo","given":"T.","non-dropping-particle":"","parse-names":false,"suffix":""},{"dropping-particle":"","family":"Olivares","given":"P.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O.","non-dropping-particle":"","parse-names":false,"suffix":""},{"dropping-particle":"","family":"Opio","given":"J. N.","non-dropping-particle":"","parse-names":false,"suffix":""},{"dropping-particle":"","family":"Oren","given":"E.","non-dropping-particle":"","parse-names":false,"suffix":""},{"dropping-particle":"","family":"Ortiz","given":"A.","non-dropping-particle":"","parse-names":false,"suffix":""},{"dropping-particle":"","family":"Ota","given":"E.","non-dropping-particle":"","parse-names":false,"suffix":""},{"dropping-particle":"","family":"Ozdemir","given":"R.","non-dropping-particle":"","parse-names":false,"suffix":""},{"dropping-particle":"","family":"Mahesh","given":"P. A.","non-dropping-particle":"","parse-names":false,"suffix":""},{"dropping-particle":"","family":"Pandian","given":"J. D.","non-dropping-particle":"","parse-names":false,"suffix":""},{"dropping-particle":"","family":"Pant","given":"P. R.","non-dropping-particle":"","parse-names":false,"suffix":""},{"dropping-particle":"","family":"Papachristou","given":"C.","non-dropping-particle":"","parse-names":false,"suffix":""},{"dropping-particle":"","family":"Park","given":"E.","non-dropping-particle":"","parse-names":false,"suffix":""},{"dropping-particle":"","family":"Park","given":"J.","non-dropping-particle":"","parse-names":false,"suffix":""},{"dropping-particle":"","family":"Patten","given":"S. B.","non-dropping-particle":"","parse-names":false,"suffix":""},{"dropping-particle":"","family":"Tonelli","given":"M.","non-dropping-particle":"","parse-names":false,"suffix":""},{"dropping-particle":"","family":"Stokic Pejin","given":"L.","non-dropping-particle":"","parse-names":false,"suffix":""},{"dropping-particle":"","family":"Pereira","given":"D. M.","non-dropping-particle":"","parse-names":false,"suffix":""},{"dropping-particle":"","family":"Cortinovis","given":"M.","non-dropping-particle":"","parse-names":false,"suffix":""},{"dropping-particle":"","family":"Giussani","given":"G.","non-dropping-particle":"","parse-names":false,"suffix":""},{"dropping-particle":"","family":"Perico","given":"N.","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D.","non-dropping-particle":"","parse-names":false,"suffix":""},{"dropping-particle":"","family":"Plass","given":"D.","non-dropping-particle":"","parse-names":false,"suffix":""},{"dropping-particle":"","family":"Platts-Mills","given":"J. A.","non-dropping-particle":"","parse-names":false,"suffix":""},{"dropping-particle":"","family":"Polinder","given":"S.","non-dropping-particle":"","parse-names":false,"suffix":""},{"dropping-particle":"","family":"Pope","given":"C. A.","non-dropping-particle":"","parse-names":false,"suffix":""},{"dropping-particle":"","family":"Qorbani","given":"M.","non-dropping-particle":"","parse-names":false,"suffix":""},{"dropping-particle":"","family":"Rafay","given":"A.","non-dropping-particle":"","parse-names":false,"suffix":""},{"dropping-particle":"","family":"Rana","given":"S. M.","non-dropping-particle":"","parse-names":false,"suffix":""},{"dropping-particle":"","family":"Rahman","given":"M.","non-dropping-particle":"","parse-names":false,"suffix":""},{"dropping-particle":"","family":"Rahman","given":"S.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kovac","given":"I.","non-dropping-particle":"","parse-names":false,"suffix":""},{"dropping-particle":"","family":"Ranabhat","given":"C. L.","non-dropping-particle":"","parse-names":false,"suffix":""},{"dropping-particle":"","family":"Rangaswamy","given":"T.","non-dropping-particle":"","parse-names":false,"suffix":""},{"dropping-particle":"","family":"Ribeiro","given":"A. L.","non-dropping-particle":"","parse-names":false,"suffix":""},{"dropping-particle":"","family":"Ricci","given":"S.","non-dropping-particle":"","parse-names":false,"suffix":""},{"dropping-particle":"","family":"Roca","given":"A.","non-dropping-particle":"","parse-names":false,"suffix":""},{"dropping-particle":"","family":"Rojas-Rueda","given":"D.","non-dropping-particle":"","parse-names":false,"suffix":""},{"dropping-particle":"","family":"Roy","given":"N. K.","non-dropping-particle":"","parse-names":false,"suffix":""},{"dropping-particle":"","family":"Ruhago","given":"G. M.","non-dropping-particle":"","parse-names":false,"suffix":""},{"dropping-particle":"","family":"Sunguya","given":"B. F.","non-dropping-particle":"","parse-names":false,"suffix":""},{"dropping-particle":"","family":"Saha","given":"S.","non-dropping-particle":"","parse-names":false,"suffix":""},{"dropping-particle":"","family":"Sahathevan","given":"R.","non-dropping-particle":"","parse-names":false,"suffix":""},{"dropping-particle":"","family":"Saleh","given":"M. M.","non-dropping-particle":"","parse-names":false,"suffix":""},{"dropping-particle":"","family":"Sanabria","given":"J. R.","non-dropping-particle":"","parse-names":false,"suffix":""},{"dropping-particle":"","family":"Sanchez-Niño","given":"M. D.","non-dropping-particle":"","parse-names":false,"suffix":""},{"dropping-particle":"","family":"Sanchez-Riera","given":"L.","non-dropping-particle":"","parse-names":false,"suffix":""},{"dropping-particle":"","family":"Sarmiento-Suarez","given":"R.","non-dropping-particle":"","parse-names":false,"suffix":""},{"dropping-particle":"","family":"Sawhney","given":"M.","non-dropping-particle":"","parse-names":false,"suffix":""},{"dropping-particle":"","family":"Schaub","given":"M. P.","non-dropping-particle":"","parse-names":false,"suffix":""},{"dropping-particle":"","family":"Schneider","given":"I. J.C.","non-dropping-particle":"","parse-names":false,"suffix":""},{"dropping-particle":"","family":"Silva","given":"D. A.S.","non-dropping-particle":"","parse-names":false,"suffix":""},{"dropping-particle":"","family":"Schutte","given":"A. E.","non-dropping-particle":"","parse-names":false,"suffix":""},{"dropping-particle":"","family":"Shaddick","given":"G.","non-dropping-particle":"","parse-names":false,"suffix":""},{"dropping-particle":"","family":"Shaheen","given":"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A.","non-dropping-particle":"","parse-names":false,"suffix":""},{"dropping-particle":"","family":"Sharma","given":"R.","non-dropping-particle":"","parse-names":false,"suffix":""},{"dropping-particle":"","family":"Shetty","given":"B. P.","non-dropping-particle":"","parse-names":false,"suffix":""},{"dropping-particle":"","family":"Shin","given":"M.","non-dropping-particle":"","parse-names":false,"suffix":""},{"dropping-particle":"","family":"Shiri","given":"R.","non-dropping-particle":"","parse-names":false,"suffix":""},{"dropping-particle":"","family":"Sigfusdottir","given":"I. D.","non-dropping-particle":"","parse-names":false,"suffix":""},{"dropping-particle":"","family":"Silveira","given":"D. G.A.","non-dropping-particle":"","parse-names":false,"suffix":""},{"dropping-particle":"","family":"Silverberg","given":"J. I.","non-dropping-particle":"","parse-names":false,"suffix":""},{"dropping-particle":"","family":"Yano","given":"Y.","non-dropping-particle":"","parse-names":false,"suffix":""},{"dropping-particle":"","family":"Singh","given":"O. P.","non-dropping-particle":"","parse-names":false,"suffix":""},{"dropping-particle":"","family":"Singh","given":"P. K.","non-dropping-particle":"","parse-names":false,"suffix":""},{"dropping-particle":"","family":"Singh","given":"V.","non-dropping-particle":"","parse-names":false,"suffix":""},{"dropping-particle":"","family":"Soneji","given":"S.","non-dropping-particle":"","parse-names":false,"suffix":""},{"dropping-particle":"","family":"Søreide","given":"K.","non-dropping-particle":"","parse-names":false,"suffix":""},{"dropping-particle":"","family":"Soriano","given":"J. B.","non-dropping-particle":"","parse-names":false,"suffix":""},{"dropping-particle":"","family":"Sposato","given":"L. A.","non-dropping-particle":"","parse-names":false,"suffix":""},{"dropping-particle":"","family":"Sreeramareddy","given":"C.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ranges","given":"S.","non-dropping-particle":"","parse-names":false,"suffix":""},{"dropping-particle":"","family":"Stroumpoulis","given":"K.","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L.","non-dropping-particle":"","parse-names":false,"suffix":""},{"dropping-particle":"","family":"Tabarés-Seisdedos","given":"R.","non-dropping-particle":"","parse-names":false,"suffix":""},{"dropping-particle":"","family":"Tabb","given":"K. M.","non-dropping-particle":"","parse-names":false,"suffix":""},{"dropping-particle":"","family":"Takala","given":"J. S.","non-dropping-particle":"","parse-names":false,"suffix":""},{"dropping-particle":"","family":"Talongwa","given":"R. T.","non-dropping-particle":"","parse-names":false,"suffix":""},{"dropping-particle":"","family":"Taye","given":"B.","non-dropping-particle":"","parse-names":false,"suffix":""},{"dropping-particle":"","family":"Have","given":"M.","non-dropping-particle":"Ten","parse-names":false,"suffix":""},{"dropping-particle":"","family":"Tuzcu","given":"E. M.","non-dropping-particle":"","parse-names":false,"suffix":""},{"dropping-particle":"","family":"Thomson","given":"A. J.","non-dropping-particle":"","parse-names":false,"suffix":""},{"dropping-particle":"","family":"Thrift","given":"A. G.","non-dropping-particle":"","parse-names":false,"suffix":""},{"dropping-particle":"","family":"Thurston","given":"G. D.","non-dropping-particle":"","parse-names":false,"suffix":""},{"dropping-particle":"","family":"Topor-Madry","given":"R.","non-dropping-particle":"","parse-names":false,"suffix":""},{"dropping-particle":"","family":"Topouzis","given":"F.","non-dropping-particle":"","parse-names":false,"suffix":""},{"dropping-particle":"","family":"Towbin","given":"J. A.","non-dropping-particle":"","parse-names":false,"suffix":""},{"dropping-particle":"","family":"Traebert","given":"J.","non-dropping-particle":"","parse-names":false,"suffix":""},{"dropping-particle":"","family":"Truelsen","given":"T.","non-dropping-particle":"","parse-names":false,"suffix":""},{"dropping-particle":"","family":"Trujillo","given":"U.","non-dropping-particle":"","parse-names":false,"suffix":""},{"dropping-particle":"","family":"Uchendu","given":"U. S.","non-dropping-particle":"","parse-names":false,"suffix":""},{"dropping-particle":"","family":"Ukwaja","given":"K. N.","non-dropping-particle":"","parse-names":false,"suffix":""},{"dropping-particle":"","family":"Uthman","given":"O. A.","non-dropping-particle":"","parse-names":false,"suffix":""},{"dropping-particle":"","family":"Dingenen","given":"R.","non-dropping-particle":"Van","parse-names":false,"suffix":""},{"dropping-particle":"","family":"Donkelaar","given":"A.","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davalur","given":"R.","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T.","non-dropping-particle":"","parse-names":false,"suffix":""},{"dropping-particle":"","family":"Weichenthal","given":"S.","non-dropping-particle":"","parse-names":false,"suffix":""},{"dropping-particle":"","family":"White","given":"R. A.","non-dropping-particle":"","parse-names":false,"suffix":""},{"dropping-particle":"","family":"Williams","given":"H. C.","non-dropping-particle":"","parse-names":false,"suffix":""},{"dropping-particle":"","family":"Wong","given":"J. Q.","non-dropping-particle":"","parse-names":false,"suffix":""},{"dropping-particle":"","family":"Woolf","given":"A. D.","non-dropping-particle":"","parse-names":false,"suffix":""},{"dropping-particle":"","family":"Xavier","given":"D.","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nga","given":"G.","non-dropping-particle":"","parse-names":false,"suffix":""},{"dropping-particle":"","family":"Younis","given":"M. Z.","non-dropping-particle":"","parse-names":false,"suffix":""},{"dropping-particle":"","family":"Zaidi","given":"Z.","non-dropping-particle":"","parse-names":false,"suffix":""},{"dropping-particle":"","family":"Zaki","given":"M. E.","non-dropping-particle":"","parse-names":false,"suffix":""},{"dropping-particle":"","family":"Zannad","given":"F.","non-dropping-particle":"","parse-names":false,"suffix":""},{"dropping-particle":"","family":"Zavala","given":"D. E.","non-dropping-particle":"","parse-names":false,"suffix":""},{"dropping-particle":"","family":"Zeeb","given":"H.","non-dropping-particle":"","parse-names":false,"suffix":""},{"dropping-particle":"","family":"Zonies","given":"D.","non-dropping-particle":"","parse-names":false,"suffix":""},{"dropping-particle":"","family":"Zuhlke","given":"L. J.","non-dropping-particle":"","parse-names":false,"suffix":""}],"container-title":"The Lancet","id":"ITEM-2","issue":"10053","issued":{"date-parts":[["2016","10","8"]]},"page":"1459-1544","publisher":"Lancet Publishing Group","title":"Global, regional, and national life expectancy, all-cause mortality, and cause-specific mortality for 249 causes of death, 1980–2015: a systematic analysis for the Global Burden of Disease Study 2015","type":"article-journal","volume":"388"},"uris":["http://www.mendeley.com/documents/?uuid=935ff3c9-bd5c-3187-8084-0f0b19678fe2"]}],"mendeley":{"formattedCitation":"&lt;sup&gt;1,2&lt;/sup&gt;","plainTextFormattedCitation":"1,2","previouslyFormattedCitation":"&lt;sup&gt;1,2&lt;/sup&gt;"},"properties":{"noteIndex":0},"schema":"https://github.com/citation-style-language/schema/raw/master/csl-citation.json"}</w:instrText>
      </w:r>
      <w:r w:rsidR="00294ABD">
        <w:fldChar w:fldCharType="separate"/>
      </w:r>
      <w:r w:rsidR="00294ABD" w:rsidRPr="00294ABD">
        <w:rPr>
          <w:noProof/>
          <w:vertAlign w:val="superscript"/>
        </w:rPr>
        <w:t>1,2</w:t>
      </w:r>
      <w:r w:rsidR="00294ABD">
        <w:fldChar w:fldCharType="end"/>
      </w:r>
      <w:r w:rsidR="00D73488">
        <w:t xml:space="preserve"> Both physical activity and genetic risk play a crucial role in </w:t>
      </w:r>
      <w:r w:rsidR="00D477AF">
        <w:t>its development</w:t>
      </w:r>
      <w:r w:rsidR="00D73488">
        <w:t>.</w:t>
      </w:r>
      <w:r w:rsidR="00294ABD">
        <w:fldChar w:fldCharType="begin" w:fldLock="1"/>
      </w:r>
      <w:r w:rsidR="00294ABD">
        <w:instrText xml:space="preserve">ADDIN CSL_CITATION {"citationItems":[{"id":"ITEM-1","itemData":{"DOI":"10.1038/NG.3396","PMID":"26343387","abstract":"Existing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4ABD">
        <w:rPr>
          <w:rFonts w:ascii="Cambria Math" w:hAnsi="Cambria Math" w:cs="Cambria Math"/>
        </w:rPr>
        <w:instrText>∼</w:instrText>
      </w:r>
      <w:r w:rsidR="00294ABD">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genetics","id":"ITEM-1","issue":"10","issued":{"date-parts":[["2015","9","29"]]},"page":"1121","publisher":"Europe PMC Funders","title":"A comprehensive 1000 Genomes-based genome-wide association meta-analysis of coronary artery disease","type":"article-journal","volume":"47"},"uris":["http://www.mendeley.com/documents/?uuid=7c5d4050-6abb-369d-a2a1-dcefc6d037e1"]},{"id":"ITEM-2","itemData":{"DOI":"10.1161/CIRCULATIONAHA.110.010710/FORMAT/EPUB","ISSN":"00097322","PMID":"21810663","abstract":"Background: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Min","non-dropping-particle":"","parse-names":false,"suffix":""}],"container-title":"Circulation","id":"ITEM-2","issue":"7","issued":{"date-parts":[["2011","8","16"]]},"page":"789-795","title":"Dose response between physical activity and risk of coronary heart disease: A meta-analysis","type":"article-journal","volume":"124"},"uris":["http://www.mendeley.com/documents/?uuid=ba9695ba-0b94-3a1a-a739-fd2a731e2591"]}],"mendeley":{"formattedCitation":"&lt;sup&gt;3,4&lt;/sup&gt;","plainTextFormattedCitation":"3,4","previouslyFormattedCitation":"&lt;sup&gt;3,4&lt;/sup&gt;"},"properties":{"noteIndex":0},"schema":"https://github.com/citation-style-language/schema/raw/master/csl-citation.json"}</w:instrText>
      </w:r>
      <w:r w:rsidR="00294ABD">
        <w:fldChar w:fldCharType="separate"/>
      </w:r>
      <w:r w:rsidR="00294ABD" w:rsidRPr="00294ABD">
        <w:rPr>
          <w:noProof/>
          <w:vertAlign w:val="superscript"/>
        </w:rPr>
        <w:t>3,4</w:t>
      </w:r>
      <w:r w:rsidR="00294ABD">
        <w:fldChar w:fldCharType="end"/>
      </w:r>
      <w:r w:rsidR="00750265">
        <w:t xml:space="preserve"> Decades of evidence </w:t>
      </w:r>
      <w:r w:rsidR="00BC0DE1">
        <w:t xml:space="preserve">demonstrate </w:t>
      </w:r>
      <w:r w:rsidR="00750265">
        <w:t>the importance of physical activity volume and intensity in reducing the risk of CAD.</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meta-analysis","type":"article-journal","volume":"124"},"uris":["http://www.mendeley.com/documents/?uuid=ba9695ba-0b94-3a1a-a739-fd2a731e2591"]},{"id":"ITEM-2","itemData":{"DOI":"10.1001/JAMA.288.16.1994","ISSN":"0098-7484","PMID":"12387651","abstract":"ContextStudies have shown an inverse relationship between exercise and risk\nof coronary heart disease (CHD), but data on type and intensity are sparse.ObjectiveTo assess the amount, type, and intensity of physical activity in relation\nto risk of CHD among men.Design, Setting, and ParticipantsA cohort of 44 452 US men enrolled in the Health Professionals'\nFollow-up Study, followed up at 2-year intervals from 1986 through January\n31, 1998, to assess potential CHD risk factors, identify newly diagnosed cases\nof CHD, and assess levels of leisure-time physical activity.Main Outcome MeasureIncident nonfatal myocardial infarction or fatal CHD occurring during\nthe follow-up period.ResultsDuring 475 755 person-years, we documented 1700 new cases of CHD.\nTotal physical activity, running, weight training, and rowing were each inversely\nassociated with risk of CHD. The RRs (95% confidence intervals [CIs]) corresponding\nto quintiles of metabolic equivalent tasks (METs) for total physical activity\nadjusted for age, smoking, and other cardiovascular risk factors were 1.0,\n0.90 (0.78-1.04), 0.87 (0.75-1.00), 0.83 (0.71-0.96), and 0.70 (0.59-0.82)\n(P&amp;lt;.001 for trend). Men who ran for an hour or\nmore per week had a 42% risk reduction (RR, 0.58; 95% CI, 0.44-0.77) compared\nwith men who did not run (P&amp;lt;.001 for trend). Men\nwho trained with weights for 30 minutes or more per week had a 23% risk reduction\n(RR, 0.77; 95% CI, 0.61-0.98) compared with men who did not train with weights\n(P = .03 for trend). Rowing for 1 hour or more per\nweek was associated with an 18% risk reduction (RR, 0.82; 05% CI, 0.68-0.99).\nAverage exercise intensity was associated with reduced CHD risk independent\nof the total volume of physical activity. The RRs (95% CIs) corresponding\nto moderate (4-6 METs) and high (6-12 METs) activity intensities were 0.94\n(0.83-1.04) and 0.83 (0.72-0.97) compared with low activity intensity (&amp;lt;4\nMETs) (P = .02 for trend). A half-hour per day or\nmore of brisk walking was associated with an 18% risk reduction (RR, 0.82;\n95% CI, 0.67-1.00). Walking pace was associated with reduced CHD risk independent\nof the number of walking hours.ConclusionsTotal physical activity, running, weight training, and walking were\neach associated with reduced CHD risk. Average exercise intensity was associated\nwith reduced risk independent of the number of MET-hours spent in physical\nactivity.","author":[{"dropping-particle":"","family":"Tanasescu","given":"Mihaela","non-dropping-particle":"","parse-names":false,"suffix":""},{"dropping-particle":"","family":"Leitzmann","given":"Michael F.","non-dropping-particle":"","parse-names":false,"suffix":""},{"dropping-particle":"","family":"Rimm","given":"Eric B.","non-dropping-particle":"","parse-names":false,"suffix":""},{"dropping-particle":"","family":"Willett","given":"Walter C.","non-dropping-particle":"","parse-names":false,"suffix":""},{"dropping-particle":"","family":"Stampfer","given":"Meir J.","non-dropping-particle":"","parse-names":false,"suffix":""},{"dropping-particle":"","family":"Hu","given":"Frank B.","non-dropping-particle":"","parse-names":false,"suffix":""}],"container-title":"JAMA","id":"ITEM-2","issue":"16","issued":{"date-parts":[["2002","10","23"]]},"page":"1994-2000","publisher":"American Medical Association","title":"Exercise Type and Intensity in Relation to Coronary Heart Disease in Men","type":"article-journal","volume":"288"},"uris":["http://www.mendeley.com/documents/?uuid=0adf95a8-4943-3fbd-b920-f0128ebf7fd8"]},{"id":"ITEM-3","itemData":{"DOI":"10.1056/NEJM199908263410904","ISSN":"0028-4793","PMID":"10460816","abstract":"Background The role of walking, as compared with vigorous exercise, in the prevention of coronary heart disease remains controversial, and data for women on this topic are sparse. Methods We prospe...","author":[{"dropping-particle":"","family":"Nn","given":"J O A","non-dropping-particle":"","parse-names":false,"suffix":""},{"dropping-particle":"","family":"Anson","given":"E M","non-dropping-particle":"","parse-names":false,"suffix":""},{"dropping-particle":"","family":"Ich -E Dwards","given":"Anet W R","non-dropping-particle":"","parse-names":false,"suffix":""},{"dropping-particle":"","family":"Olditz","given":"Raham A C","non-dropping-particle":"","parse-names":false,"suffix":""},{"dropping-particle":"","family":"Tampfer","given":"Eir J S","non-dropping-particle":"","parse-names":false,"suffix":""},{"dropping-particle":"","family":"Alter","given":"W","non-dropping-particle":"","parse-names":false,"suffix":""},{"dropping-particle":"","family":"Illett","given":"C W","non-dropping-particle":"","parse-names":false,"suffix":""},{"dropping-particle":"","family":"Rank","given":"F","non-dropping-particle":"","parse-names":false,"suffix":""},{"dropping-particle":"","family":"Peizer","given":"E S","non-dropping-particle":"","parse-names":false,"suffix":""},{"dropping-particle":"","family":"Harles","given":"C","non-dropping-particle":"","parse-names":false,"suffix":""},{"dropping-particle":"","family":"Ennekens","given":"H H","non-dropping-particle":"","parse-names":false,"suffix":""}],"container-title":"https://doi.org/10.1056/NEJM199908263410904","id":"ITEM-3","issue":"9","issued":{"date-parts":[["1999","8","26"]]},"page":"650-658","publisher":" Massachusetts Medical Society ","title":"A Prospective Study of Walking as Compared with Vigorous Exercise in the Prevention of Coronary Heart Disease in Women","type":"article-journal","volume":"341"},"uris":["http://www.mendeley.com/documents/?uuid=4b2b5d07-1526-3b54-a8d4-f16f7ec6acd0"]},{"id":"ITEM-4","itemData":{"DOI":"10.1016/J.CELL.2014.10.029","ISSN":"0092-8674","PMID":"25417152","abstract":"Exercise represents a major challenge to whole-body homeostasis provoking widespread perturbations in numerous cells, tissues, and organs that are caused by or are a response to the increased metabolic activity of contracting skeletal muscles. To meet this challenge, multiple integrated and often redundant responses operate to blunt the homeostatic threats generated by exercise-induced increases in muscle energy and oxygen demand. The application of molecular techniques to exercise biology has provided greater understanding of the multiplicity and complexity of cellular networks involved in exercise responses, and recent discoveries offer perspectives on the mechanisms by which muscle \"communicates\" with other organs and mediates the beneficial effects of exercise on health and performance.","author":[{"dropping-particle":"","family":"Hawley","given":"John A.","non-dropping-particle":"","parse-names":false,"suffix":""},{"dropping-particle":"","family":"Hargreaves","given":"Mark","non-dropping-particle":"","parse-names":false,"suffix":""},{"dropping-particle":"","family":"Joyner","given":"Michael J.","non-dropping-particle":"","parse-names":false,"suffix":""},{"dropping-particle":"","family":"Zierath","given":"Juleen R.","non-dropping-particle":"","parse-names":false,"suffix":""}],"container-title":"Cell","id":"ITEM-4","issue":"4","issued":{"date-parts":[["2014","11","6"]]},"page":"738-749","publisher":"Cell Press","title":"Integrative Biology of Exercise","type":"article-journal","volume":"159"},"uris":["http://www.mendeley.com/documents/?uuid=05f790a4-858d-308e-aae2-62f682824131"]}],"mendeley":{"formattedCitation":"&lt;sup&gt;4–7&lt;/sup&gt;","plainTextFormattedCitation":"4–7","previouslyFormattedCitation":"&lt;sup&gt;4–7&lt;/sup&gt;"},"properties":{"noteIndex":0},"schema":"https://github.com/citation-style-language/schema/raw/master/csl-citation.json"}</w:instrText>
      </w:r>
      <w:r w:rsidR="00294ABD">
        <w:fldChar w:fldCharType="separate"/>
      </w:r>
      <w:r w:rsidR="00E44A08" w:rsidRPr="00E44A08">
        <w:rPr>
          <w:noProof/>
          <w:vertAlign w:val="superscript"/>
        </w:rPr>
        <w:t>4–7</w:t>
      </w:r>
      <w:r w:rsidR="00294ABD">
        <w:fldChar w:fldCharType="end"/>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w:t>
      </w:r>
      <w:r w:rsidR="00327889">
        <w:t>greater</w:t>
      </w:r>
      <w:r w:rsidR="002F171F">
        <w:t xml:space="preserve"> than previously realized</w:t>
      </w:r>
      <w:r w:rsidR="007853F7">
        <w:t xml:space="preserve"> and that physical activity intensity and volume may</w:t>
      </w:r>
      <w:r w:rsidR="00FE3815">
        <w:t xml:space="preserve"> </w:t>
      </w:r>
      <w:r w:rsidR="00E44A08">
        <w:t xml:space="preserve">each </w:t>
      </w:r>
      <w:r w:rsidR="00FE3815">
        <w:t xml:space="preserve">contribute to </w:t>
      </w:r>
      <w:r w:rsidR="007853F7">
        <w:t>this risk reduction</w:t>
      </w:r>
      <w:r w:rsidR="002F171F">
        <w:t>.</w:t>
      </w:r>
      <w:r w:rsidR="00294ABD">
        <w:fldChar w:fldCharType="begin" w:fldLock="1"/>
      </w:r>
      <w:r w:rsidR="00401C77">
        <w:instrText>ADDIN CSL_CITATION {"citationItems":[{"id":"ITEM-1","itemData":{"DOI":"10.1016/J.YPMED.2022.106977","ISSN":"0091-7435","PMID":"35131206","abstract":"Accelerometers provide detailed data about physical activity (PA) across the full intensity spectrum. However, when examining associations with health, results are often aggregated to only a few summary measures [e.g. time spent “sedentary” or “moderate-to-vigorous” intensity PA]. Using multivariate pattern analysis, which can handle collinear exposure variables, we examined associations between the full PA intensity spectrum and cardiometabolic risk (CMR) in a population-based sample of middle-aged to older adults. Participants (n = 3660; mean ± SD age = 69 ± 8y and BMI = 26.7 ± 4.2 kg/m2; 55% female) from the EPIC-Norfolk study (UK) with valid accelerometry (ActiGraph-GT1M) data were included. We used multivariate pattern analysis with partial least squares regression to examine cross-sectional multivariate associations (r) across the full PA intensity spectrum [minutes/day at 0–5000 counts-per-minute (cpm); 5 s epoch] with a continuous CMR score (reflecting waist, blood pressure, lipid, and glucose metabolism). Models were sex-stratified and adjusted for potential confounders. There was a positive (detrimental) association between PA and CMR at 0-12 cpm (maximally-adjusted r = 0.08 (95%CI 0.06–0.10). PA was negatively (favourably) associated with CMR at all intensities above 13 cpm ranging between r = −0.09 (0.07–0.12) at 800-999 cpm and r = −0.14 (0.11–0.16) at 75–99 and 4000-4999 cpm. The strongest favourable associations were from 50 to 800 cpm (r = 0.10–0.12) in men, but from ≥2500 cpm (r = 0.18–0.20) in women; with higher proportions of model explained variance for women (R2 = 7.4% vs. 2.3%). Most of the PA intensity spectrum was beneficially associated with CMR in middle-aged to older adults, even at intensities lower than what has traditionally been considered “sedentary” or “light-intensity” activity. This supports encouragement of PA at almost any intensity in this age-group.","author":[{"dropping-particle":"","family":"Dempsey","given":"Paddy C.","non-dropping-particle":"","parse-names":false,"suffix":""},{"dropping-particle":"","family":"Aadland","given":"Eivind","non-dropping-particle":"","parse-names":false,"suffix":""},{"dropping-particle":"","family":"Strain","given":"Tessa","non-dropping-particle":"","parse-names":false,"suffix":""},{"dropping-particle":"","family":"Kvalheim","given":"Olav M.","non-dropping-particle":"","parse-names":false,"suffix":""},{"dropping-particle":"","family":"Westgate","given":"Kate","non-dropping-particle":"","parse-names":false,"suffix":""},{"dropping-particle":"","family":"Lindsay","given":"Tim","non-dropping-particle":"","parse-names":false,"suffix":""},{"dropping-particle":"","family":"Khaw","given":"Kay Tee","non-dropping-particle":"","parse-names":false,"suffix":""},{"dropping-particle":"","family":"Wareham","given":"Nicholas J.","non-dropping-particle":"","parse-names":false,"suffix":""},{"dropping-particle":"","family":"Brage","given":"Søren","non-dropping-particle":"","parse-names":false,"suffix":""},{"dropping-particle":"","family":"Wijndaele","given":"Katrien","non-dropping-particle":"","parse-names":false,"suffix":""}],"container-title":"Preventive Medicine","id":"ITEM-1","issued":{"date-parts":[["2022","3","1"]]},"page":"106977","publisher":"Academic Press","title":"Physical activity intensity profiles associated with cardiometabolic risk in middle-aged to older men and women","type":"article-journal","volume":"156"},"uris":["http://www.mendeley.com/documents/?uuid=570303fd-151e-3603-b05b-c433b7c41996"]},{"id":"ITEM-2","itemData":{"DOI":"10.1161/CIRCULATIONAHA.117.032432/-/DC1","ISSN":"15244539","PMID":"29632216","abstract":"Background: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-3","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Medicine","id":"ITEM-3","issue":"1","issued":{"date-parts":[["2021","1","12"]]},"page":"e1003487","publisher":"Public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8–11&lt;/sup&gt;","plainTextFormattedCitation":"8–11","previouslyFormattedCitation":"&lt;sup&gt;8–11&lt;/sup&gt;"},"properties":{"noteIndex":0},"schema":"https://github.com/citation-style-language/schema/raw/master/csl-citation.json"}</w:instrText>
      </w:r>
      <w:r w:rsidR="00294ABD">
        <w:fldChar w:fldCharType="separate"/>
      </w:r>
      <w:r w:rsidR="00E44A08" w:rsidRPr="00E44A08">
        <w:rPr>
          <w:noProof/>
          <w:vertAlign w:val="superscript"/>
        </w:rPr>
        <w:t>8–11</w:t>
      </w:r>
      <w:r w:rsidR="00294ABD">
        <w:fldChar w:fldCharType="end"/>
      </w:r>
    </w:p>
    <w:p w14:paraId="7ABBB0D4" w14:textId="52A8AEF7" w:rsidR="002F171F" w:rsidRDefault="002F171F">
      <w:r>
        <w:t>While genetic susceptibility to CAD was established decades ago by twin studies, recent genome-wide association studies have identified millions of variants associated with CAD.</w:t>
      </w:r>
      <w:r w:rsidR="00294ABD">
        <w:fldChar w:fldCharType="begin" w:fldLock="1"/>
      </w:r>
      <w:r w:rsidR="00AC232C">
        <w:instrText xml:space="preserve">ADDIN CSL_CITATION {"citationItems":[{"id":"ITEM-1","itemData":{"DOI":"10.1056/NEJM199404143301503","ISSN":"0028-4793","PMID":"8127331","abstract":"Background A family history of premature coronary heart disease has long been thought to be a risk factor for coronary heart disease. Using data from 26 years of follow-up of 21,004 Swedish twins b...","author":[{"dropping-particle":"","family":"Marenberg","given":"Marjorie E.","non-dropping-particle":"","parse-names":false,"suffix":""},{"dropping-particle":"","family":"Risch","given":"Neil","non-dropping-particle":"","parse-names":false,"suffix":""},{"dropping-particle":"","family":"Berkman","given":"Lisa F.","non-dropping-particle":"","parse-names":false,"suffix":""},{"dropping-particle":"","family":"Floderus","given":"Birgitta","non-dropping-particle":"","parse-names":false,"suffix":""},{"dropping-particle":"","family":"Faire","given":"Ulf","non-dropping-particle":"de","parse-names":false,"suffix":""}],"container-title":"https://doi.org/10.1056/NEJM199404143301503","id":"ITEM-1","issue":"15","issued":{"date-parts":[["1994","4","14"]]},"page":"1041-1046","publisher":" Massachusetts Medical Society ","title":"Genetic Susceptibility to Death from Coronary Heart Disease in a Study of Twins","type":"article-journal","volume":"330"},"uris":["http://www.mendeley.com/documents/?uuid=2ff69113-4810-35d6-a167-04cbdb762bf0"]},{"id":"ITEM-2","itemData":{"DOI":"10.1038/ng.3913","ISSN":"1546-1718","PMID":"28714975","abstract":"Hugh Watkins and colleagues meta-analyze data from the UK Biobank along with recent genome-wide association studies for coronary artery disease. They identify 13 new loci that were genome-wide significant and 243 loci at a 5% false discovery rate. Genome-wide association studies (GWAS) in coronary artery disease (CAD) had identified 66 loci at 'genome-wide significance' (P &amp;lt; 5 × 10−8) at the time of this analysis, but a much larger number of putative loci at a false discovery rate (FDR) of 5% (refs. 1,2,3,4). Here we leverage an interim release of UK Biobank (UKBB) data to evaluate the validity of the FDR approach. We tested a CAD phenotype inclusive of angina (SOFT; ncases = 10,801) as well as a stricter definition without angina (HARD; ncases = 6,482) and selected cases with the former phenotype to conduct a meta-analysis using the two most recent CAD GWAS2,3. This approach identified 13 new loci at genome-wide significance, 12 of which were on our previous list of loci meeting the 5% FDR threshold2, thus providing strong support that the remaining loci identified by FDR represent genuine signals. The 304 independent variants associated at 5% FDR in this study explain 21.2% of CAD heritability and identify 243 loci that implicate pathways in blood vessel morphogenesis as well as lipid metabolism, nitric oxide signaling and inflammation.","author":[{"dropping-particle":"","family":"Nelson","given":"Christopher P.","non-dropping-particle":"","parse-names":false,"suffix":""},{"dropping-particle":"","family":"Goel","given":"Anuj","non-dropping-particle":"","parse-names":false,"suffix":""},{"dropping-particle":"","family":"Butterworth","given":"Adam S.","non-dropping-particle":"","parse-names":false,"suffix":""},{"dropping-particle":"","family":"Kanoni","given":"Stavroula","non-dropping-particle":"","parse-names":false,"suffix":""},{"dropping-particle":"","family":"Webb","given":"Tom R.","non-dropping-particle":"","parse-names":false,"suffix":""},{"dropping-particle":"","family":"Marouli","given":"Eirini","non-dropping-particle":"","parse-names":false,"suffix":""},{"dropping-particle":"","family":"Zeng","given":"Lingyao","non-dropping-particle":"","parse-names":false,"suffix":""},{"dropping-particle":"","family":"Ntalla","given":"Ioanna","non-dropping-particle":"","parse-names":false,"suffix":""},{"dropping-particle":"","family":"Lai","given":"Florence Y.","non-dropping-particle":"","parse-names":false,"suffix":""},{"dropping-particle":"","family":"Hopewell","given":"Jemma C.","non-dropping-particle":"","parse-names":false,"suffix":""},{"dropping-particle":"","family":"Giannakopoulou","given":"Olga","non-dropping-particle":"","parse-names":false,"suffix":""},{"dropping-particle":"","family":"Jiang","given":"Tao","non-dropping-particle":"","parse-names":false,"suffix":""},{"dropping-particle":"","family":"Hamby","given":"Stephen E.","non-dropping-particle":"","parse-names":false,"suffix":""},{"dropping-particle":"","family":"Angelantonio","given":"Emanuele","non-dropping-particle":"Di","parse-names":false,"suffix":""},{"dropping-particle":"","family":"Assimes","given":"Themistocles L.","non-dropping-particle":"","parse-names":false,"suffix":""},{"dropping-particle":"","family":"Bottinger","given":"Erwin P.","non-dropping-particle":"","parse-names":false,"suffix":""},{"dropping-particle":"","family":"Chambers","given":"John C.","non-dropping-particle":"","parse-names":false,"suffix":""},{"dropping-particle":"","family":"Clarke","given":"Robert","non-dropping-particle":"","parse-names":false,"suffix":""},{"dropping-particle":"","family":"Palmer","given":"Colin N.A.","non-dropping-particle":"","parse-names":false,"suffix":""},{"dropping-particle":"","family":"Cubbon","given":"Richard M.","non-dropping-particle":"","parse-names":false,"suffix":""},{"dropping-particle":"","family":"Ellinor","given":"Patrick","non-dropping-particle":"","parse-names":false,"suffix":""},{"dropping-particle":"","family":"Ermel","given":"Raili","non-dropping-particle":"","parse-names":false,"suffix":""},{"dropping-particle":"","family":"Evangelou","given":"Evangelos","non-dropping-particle":"","parse-names":false,"suffix":""},{"dropping-particle":"","family":"Franks","given":"Paul W.","non-dropping-particle":"","parse-names":false,"suffix":""},{"dropping-particle":"","family":"Grace","given":"Christopher","non-dropping-particle":"","parse-names":false,"suffix":""},{"dropping-particle":"","family":"Gu","given":"Dongfeng","non-dropping-particle":"","parse-names":false,"suffix":""},{"dropping-particle":"","family":"Hingorani","given":"Aroon D.","non-dropping-particle":"","parse-names":false,"suffix":""},{"dropping-particle":"","family":"Howson","given":"Joanna M.M.","non-dropping-particle":"","parse-names":false,"suffix":""},{"dropping-particle":"","family":"Ingelsson","given":"Erik","non-dropping-particle":"","parse-names":false,"suffix":""},{"dropping-particle":"","family":"Kastrati","given":"Adnan","non-dropping-particle":"","parse-names":false,"suffix":""},{"dropping-particle":"","family":"Kessler","given":"Thorsten","non-dropping-particle":"","parse-names":false,"suffix":""},{"dropping-particle":"","family":"Kyriakou","given":"Theodosios","non-dropping-particle":"","parse-names":false,"suffix":""},{"dropping-particle":"","family":"Lehtimäki","given":"Terho","non-dropping-particle":"","parse-names":false,"suffix":""},{"dropping-particle":"","family":"Lu","given":"Xiangfeng","non-dropping-particle":"","parse-names":false,"suffix":""},{"dropping-particle":"","family":"Lu","given":"Yingchang","non-dropping-particle":"","parse-names":false,"suffix":""},{"dropping-particle":"","family":"März","given":"Winfried","non-dropping-particle":"","parse-names":false,"suffix":""},{"dropping-particle":"","family":"McPherson","given":"Ruth","non-dropping-particle":"","parse-names":false,"suffix":""},{"dropping-particle":"","family":"Metspalu","given":"Andres","non-dropping-particle":"","parse-names":false,"suffix":""},{"dropping-particle":"","family":"Pujades-Rodriguez","given":"Mar","non-dropping-particle":"","parse-names":false,"suffix":""},{"dropping-particle":"","family":"Ruusalepp","given":"Arno","non-dropping-particle":"","parse-names":false,"suffix":""},{"dropping-particle":"","family":"Schadt","given":"Eric E.","non-dropping-particle":"","parse-names":false,"suffix":""},{"dropping-particle":"","family":"Schmidt","given":"Amand F.","non-dropping-particle":"","parse-names":false,"suffix":""},{"dropping-particle":"","family":"Sweeting","given":"Michael J.","non-dropping-particle":"","parse-names":false,"suffix":""},{"dropping-particle":"","family":"Zalloua","given":"Pierre A.","non-dropping-particle":"","parse-names":false,"suffix":""},{"dropping-particle":"","family":"Alghalayini","given":"Kamal","non-dropping-particle":"","parse-names":false,"suffix":""},{"dropping-particle":"","family":"Keavney","given":"Bernard D.","non-dropping-particle":"","parse-names":false,"suffix":""},{"dropping-particle":"","family":"Kooner","given":"Jaspal S.","non-dropping-particle":"","parse-names":false,"suffix":""},{"dropping-particle":"","family":"Loos","given":"Ruth J.F.","non-dropping-particle":"","parse-names":false,"suffix":""},{"dropping-particle":"","family":"Patel","given":"Riyaz S.","non-dropping-particle":"","parse-names":false,"suffix":""},{"dropping-particle":"","family":"Rutter","given":"Martin K.","non-dropping-particle":"","parse-names":false,"suffix":""},{"dropping-particle":"","family":"Tomaszewski","given":"Maciej","non-dropping-particle":"","parse-names":false,"suffix":""},{"dropping-particle":"","family":"Tzoulaki","given":"Ioanna","non-dropping-particle":"","parse-names":false,"suffix":""},{"dropping-particle":"","family":"Zeggini","given":"Eleftheria","non-dropping-particle":"","parse-names":false,"suffix":""},{"dropping-particle":"","family":"Erdmann","given":"Jeanette","non-dropping-particle":"","parse-names":false,"suffix":""},{"dropping-particle":"","family":"Dedoussis","given":"George","non-dropping-particle":"","parse-names":false,"suffix":""},{"dropping-particle":"","family":"Björkegren","given":"Johan L.M.","non-dropping-particle":"","parse-names":false,"suffix":""},{"dropping-particle":"","family":"Schunkert","given":"Heribert","non-dropping-particle":"","parse-names":false,"suffix":""},{"dropping-particle":"","family":"Farrall","given":"Martin","non-dropping-particle":"","parse-names":false,"suffix":""},{"dropping-particle":"","family":"Danesh","given":"John","non-dropping-particle":"","parse-names":false,"suffix":""},{"dropping-particle":"","family":"Samani","given":"Nilesh J.","non-dropping-particle":"","parse-names":false,"suffix":""},{"dropping-particle":"","family":"Watkins","given":"Hugh","non-dropping-particle":"","parse-names":false,"suffix":""},{"dropping-particle":"","family":"Deloukas","given":"Panos","non-dropping-particle":"","parse-names":false,"suffix":""}],"container-title":"Nature Genetics 2017 49:9","id":"ITEM-2","issue":"9","issued":{"date-parts":[["2017","7","17"]]},"page":"1385-1391","publisher":"Nature Publishing Group","title":"Association analyses based on false discovery rate implicate new loci for coronary artery disease","type":"article-journal","volume":"49"},"uris":["http://www.mendeley.com/documents/?uuid=e5385d77-04f9-3c15-8057-be6acfb92191"]},{"id":"ITEM-3","itemData":{"DOI":"10.1038/NG.3396","PMID":"26343387","abstract":"Existing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C232C">
        <w:rPr>
          <w:rFonts w:ascii="Cambria Math" w:hAnsi="Cambria Math" w:cs="Cambria Math"/>
        </w:rPr>
        <w:instrText>∼</w:instrText>
      </w:r>
      <w:r w:rsidR="00AC232C">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genetics","id":"ITEM-3","issue":"10","issued":{"date-parts":[["2015","9","29"]]},"page":"1121","publisher":"Europe PMC Funders","title":"A comprehensive 1000 Genomes-based genome-wide association meta-analysis of coronary artery disease","type":"article-journal","volume":"47"},"uris":["http://www.mendeley.com/documents/?uuid=7c5d4050-6abb-369d-a2a1-dcefc6d037e1"]}],"mendeley":{"formattedCitation":"&lt;sup&gt;3,12,13&lt;/sup&gt;","plainTextFormattedCitation":"3,12,13","previouslyFormattedCitation":"&lt;sup&gt;3,12,13&lt;/sup&gt;"},"properties":{"noteIndex":0},"schema":"https://github.com/citation-style-language/schema/raw/master/csl-citation.json"}</w:instrText>
      </w:r>
      <w:r w:rsidR="00294ABD">
        <w:fldChar w:fldCharType="separate"/>
      </w:r>
      <w:r w:rsidR="00AC232C" w:rsidRPr="00AC232C">
        <w:rPr>
          <w:noProof/>
          <w:vertAlign w:val="superscript"/>
        </w:rPr>
        <w:t>3,12,13</w:t>
      </w:r>
      <w:r w:rsidR="00294ABD">
        <w:fldChar w:fldCharType="end"/>
      </w:r>
      <w:r>
        <w:t xml:space="preserve"> </w:t>
      </w:r>
      <w:r w:rsidR="00AE339A">
        <w:t xml:space="preserve">Methods </w:t>
      </w:r>
      <w:r>
        <w:t xml:space="preserve">of combining these variants have enabled </w:t>
      </w:r>
      <w:r w:rsidR="00A52666">
        <w:t xml:space="preserve">the construction of </w:t>
      </w:r>
      <w:r w:rsidR="007B3B1F">
        <w:t>increasingly predictive</w:t>
      </w:r>
      <w:r>
        <w:t xml:space="preserve"> </w:t>
      </w:r>
      <w:r w:rsidR="007B3B1F">
        <w:t xml:space="preserve">polygenic </w:t>
      </w:r>
      <w:r w:rsidR="00A52666">
        <w:t xml:space="preserve">risk </w:t>
      </w:r>
      <w:r w:rsidR="007B3B1F">
        <w:t xml:space="preserve">scores that improve researchers’ ability to discern </w:t>
      </w:r>
      <w:r w:rsidR="00C4351D">
        <w:t>the</w:t>
      </w:r>
      <w:r w:rsidR="00054388">
        <w:t xml:space="preserve"> </w:t>
      </w:r>
      <w:r w:rsidR="007B3B1F">
        <w:t>genetic risk of developing CAD</w:t>
      </w:r>
      <w:r>
        <w:t>.</w:t>
      </w:r>
      <w:r w:rsidR="00294ABD">
        <w:fldChar w:fldCharType="begin" w:fldLock="1"/>
      </w:r>
      <w:r w:rsidR="00401C77">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diabetes","type":"article-journal","volume":"5"},"uris":["http://www.mendeley.com/documents/?uuid=4ea48a75-0b03-3cec-9a45-c7ab38825e05"]},{"id":"ITEM-2","itemData":{"DOI":"10.1016/J.XGEN.2022.100118","ISSN":"2666-979X","abstract":"&lt;h2&gt;Summary&lt;/h2&gt;&lt;p&gt;Polygenic risk scores (PRS) measure genetic disease susceptibility by combining risk effects across the genome. For coronary artery disease (CAD), type 2 diabetes (T2D), and breast and prostate cancer, we performed cross-ancestry evaluation of genome-wide PRSs in six biobanks in Europe, the United States, and Asia. We studied transferability of these highly polygenic, genome-wide PRSs across global ancestries, within European populations with different health-care systems, and local population substructures in a population isolate. All four PRSs had similar accuracy across European and Asian populations, with poorer transferability in the smaller group of individuals of African ancestry. The PRSs had highly similar effect sizes in different populations of European ancestry, and in early- and late-settlement regions with different recent population bottlenecks in Finland. Comparing genome-wide PRSs to PRSs containing a smaller number of variants, the highly polygenic, genome-wide PRSs generally displayed higher effect sizes and better transferability across global ancestries. Our findings indicate that in the populations investigated, the current genome-wide polygenic scores for common diseases have potential for clinical utility within different health-care settings for individuals of European ancestry, but that the utility in individuals of African ancestry is currently much lower.&lt;/p&gt;","author":[{"dropping-particle":"","family":"Mars","given":"Nina","non-dropping-particle":"","parse-names":false,"suffix":""},{"dropping-particle":"","family":"Kerminen","given":"Sini","non-dropping-particle":"","parse-names":false,"suffix":""},{"dropping-particle":"","family":"Feng","given":"Yen-Chen A.","non-dropping-particle":"","parse-names":false,"suffix":""},{"dropping-particle":"","family":"Kanai","given":"Masahiro","non-dropping-particle":"","parse-names":false,"suffix":""},{"dropping-particle":"","family":"Läll","given":"Kristi","non-dropping-particle":"","parse-names":false,"suffix":""},{"dropping-particle":"","family":"Thomas","given":"Laurent F.","non-dropping-particle":"","parse-names":false,"suffix":""},{"dropping-particle":"","family":"Skogholt","given":"Anne Heidi","non-dropping-particle":"","parse-names":false,"suffix":""},{"dropping-particle":"","family":"Briotta Parolo","given":"Pietro","non-dropping-particle":"della","parse-names":false,"suffix":""},{"dropping-particle":"","family":"Neale","given":"Benjamin M.","non-dropping-particle":"","parse-names":false,"suffix":""},{"dropping-particle":"","family":"Smoller","given":"Jordan W.","non-dropping-particle":"","parse-names":false,"suffix":""},{"dropping-particle":"","family":"Gabrielsen","given":"Maiken E.","non-dropping-particle":"","parse-names":false,"suffix":""},{"dropping-particle":"","family":"Hveem","given":"Kristian","non-dropping-particle":"","parse-names":false,"suffix":""},{"dropping-particle":"","family":"Mägi","given":"Reedik","non-dropping-particle":"","parse-names":false,"suffix":""},{"dropping-particle":"","family":"Matsuda","given":"Koichi","non-dropping-particle":"","parse-names":false,"suffix":""},{"dropping-particle":"","family":"Okada","given":"Yukinori","non-dropping-particle":"","parse-names":false,"suffix":""},{"dropping-particle":"","family":"Pirinen","given":"Matti","non-dropping-particle":"","parse-names":false,"suffix":""},{"dropping-particle":"","family":"Palotie","given":"Aarno","non-dropping-particle":"","parse-names":false,"suffix":""},{"dropping-particle":"","family":"Ganna","given":"Andrea","non-dropping-particle":"","parse-names":false,"suffix":""},{"dropping-particle":"","family":"Martin","given":"Alicia R.","non-dropping-particle":"","parse-names":false,"suffix":""},{"dropping-particle":"","family":"Ripatti","given":"Samuli","non-dropping-particle":"","parse-names":false,"suffix":""}],"container-title":"Cell Genomics","id":"ITEM-2","issue":"4","issued":{"date-parts":[["2022","4","13"]]},"page":"100118","publisher":"Elsevier","title":"Genome-wide risk prediction of common diseases across ancestries in one million people","type":"article-journal","volume":"2"},"uris":["http://www.mendeley.com/documents/?uuid=2910ee10-16e6-311e-8657-535614ef7dbc"]}],"mendeley":{"formattedCitation":"&lt;sup&gt;14,15&lt;/sup&gt;","plainTextFormattedCitation":"14,15","previouslyFormattedCitation":"&lt;sup&gt;14,15&lt;/sup&gt;"},"properties":{"noteIndex":0},"schema":"https://github.com/citation-style-language/schema/raw/master/csl-citation.json"}</w:instrText>
      </w:r>
      <w:r w:rsidR="00294ABD">
        <w:fldChar w:fldCharType="separate"/>
      </w:r>
      <w:r w:rsidR="00401C77" w:rsidRPr="00401C77">
        <w:rPr>
          <w:noProof/>
          <w:vertAlign w:val="superscript"/>
        </w:rPr>
        <w:t>14,15</w:t>
      </w:r>
      <w:r w:rsidR="00294ABD">
        <w:fldChar w:fldCharType="end"/>
      </w:r>
    </w:p>
    <w:p w14:paraId="6B6099F3" w14:textId="2B7D9C33" w:rsidR="00FD3B7E" w:rsidRDefault="007B3B1F" w:rsidP="00EC64B1">
      <w:r>
        <w:t>Several studies have explored the impact of genetic susceptibility and self-reported lifestyle factors</w:t>
      </w:r>
      <w:r w:rsidR="00054388">
        <w:t xml:space="preserve">, </w:t>
      </w:r>
      <w:r w:rsidR="00BC0DE1">
        <w:t>including</w:t>
      </w:r>
      <w:r w:rsidR="00054388">
        <w:t xml:space="preserve"> physical activity,</w:t>
      </w:r>
      <w:r>
        <w:t xml:space="preserve"> on cardiovascular diseases.</w:t>
      </w:r>
      <w:r w:rsidR="00294ABD">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Disease","type":"article-journal","volume":"375"},"uris":["http://www.mendeley.com/documents/?uuid=346a26c0-8db0-3f02-bf35-a3a3be17f987"]},{"id":"ITEM-3","itemData":{"DOI":"10.1136/BMJ.K4168","ISSN":"0959-8138","PMID":"30355576","abstract":"Objective To evaluate the associations of a polygenic risk score and healthy lifestyle with incident stroke.\n\nDesign Prospective population based cohort study.\n\nSetting UK Biobank Study, UK.\n\nParticipants 306 473 men and women, aged 40-73 years, recruited between 2006 and 2010.\n\nMain outcome measure Hazard ratios for a first stroke, estimated using Cox regression. A polygenic risk score of 90 single nucleotide polymorphisms previously associated with stroke was constructed at P&lt;1×10−5 to test for an association with incident stroke. Adherence to a healthy lifestyle was determined on the basis of four factors: non-smoker, healthy diet, body mass index &lt;30 kg/m2, and regular physical exercise.\n\nResults During a median follow-up of 7.1 years (2 138 443 person years), 2077 incident strokes (1541 ischaemic stroke, 287 intracerebral haemorrhage, and 249 subarachnoid haemorrhage) were ascertained. The risk of incident stroke was 35% higher among those at high genetic risk (top third of polygenic score) compared with those at low genetic risk (bottom third): hazard ratio 1.35 (95% confidence interval 1.21 to 1.50), P=3.9×10−8. Unfavourable lifestyle (0 or 1 healthy lifestyle factors) was associated with a 66% increased risk of stroke compared with a favourable lifestyle (3 or 4 healthy lifestyle factors): 1.66 (1.45 to 1.89), P=1.19×10−13. The association with lifestyle was independent of genetic risk stratums.\n\nConclusion In this cohort study, genetic and lifestyle factors were independently associated with incident stroke. These results emphasise the benefit of entire populations adhering to a healthy lifestyle, independent of genetic risk.","author":[{"dropping-particle":"","family":"Rutten-Jacobs","given":"Loes C.A.","non-dropping-particle":"","parse-names":false,"suffix":""},{"dropping-particle":"","family":"Larsson","given":"Susanna C.","non-dropping-particle":"","parse-names":false,"suffix":""},{"dropping-particle":"","family":"Malik","given":"Rainer","non-dropping-particle":"","parse-names":false,"suffix":""},{"dropping-particle":"","family":"Rannikmäe","given":"Kristiina","non-dropping-particle":"","parse-names":false,"suffix":""},{"dropping-particle":"","family":"Sudlow","given":"Cathie L.","non-dropping-particle":"","parse-names":false,"suffix":""},{"dropping-particle":"","family":"Dichgans","given":"Martin","non-dropping-particle":"","parse-names":false,"suffix":""},{"dropping-particle":"","family":"Markus","given":"Hugh S.","non-dropping-particle":"","parse-names":false,"suffix":""},{"dropping-particle":"","family":"Traylor","given":"Matthew","non-dropping-particle":"","parse-names":false,"suffix":""}],"container-title":"BMJ","id":"ITEM-3","issued":{"date-parts":[["2018","10","24"]]},"page":"4168","publisher":"British Medical Journal Publishing Group","title":"Genetic risk, incident stroke, and the benefits of adhering to a healthy lifestyle: cohort study of 306 473 UK Biobank participants","type":"article-journal","volume":"363"},"uris":["http://www.mendeley.com/documents/?uuid=ba050b54-9f86-3bae-a52b-ab4efbdb929d"]},{"id":"ITEM-4","itemData":{"DOI":"10.1093/EURJPC/ZWAC135","ISSN":"2047-4873","abstract":"This study explored the associations of genetic susceptibility and adherence to a healthy lifestyle with incident coronary heart disease (CHD) and stroke in individuals with hypertension.This study included 258 531 European descendants with hypertension at baseline from UK Biobank. Genetic risk of CHD and stroke was estimated using polygenic risk scores derived from 300 and 87 single-nucleotide polymorphisms, respectively. Lifestyle scores were calculated based on 4 lifestyle components (no obesity, no current smoking, regular physical activity and healthy diet). Cox regression with age as the underlying timescale was fit for incident CHD (n = 7470) and stroke (n = 5015), separately. A favourable lifestyle (3–4 lifestyle components) was associated with 37% and 30% lower hazards of CHD (95% confidence intervals, 32–42%) and stroke (23–37%), compared with an unfavourable lifestyle (0–1 lifestyle component), at all levels of genetic risk. Evidence of interaction between genetic susceptibility and lifestyle adherence was found for stroke (P = 0.036): no evidence of interaction for CHD (P = 0.524). A favourable lifestyle at high genetic risk had lower 12-year absolute risk of CHD and stroke, compared with an unfavourable lifestyle at low-to-intermediate genetic (exception: an unfavourable lifestyle at low CHD genetic risk).Adhering to a healthy lifestyle is associated with lower CHD and stroke risk regardless of genetic risk among individuals with hypertension. Risk of CHD and stroke for those at high genetic risk but adhering to a healthy lifestyle was generally lower than for those at low-to-intermediate genetic risk but adhering to an unhealthy lifestyle.","author":[{"dropping-particle":"","family":"Wang","given":"Mengyao","non-dropping-particle":"","parse-names":false,"suffix":""},{"dropping-particle":"","family":"Brage","given":"Soren","non-dropping-particle":"","parse-names":false,"suffix":""},{"dropping-particle":"","family":"Sharp","given":"Stephen J","non-dropping-particle":"","parse-names":false,"suffix":""},{"dropping-particle":"","family":"Luo","given":"Shan","non-dropping-particle":"","parse-names":false,"suffix":""},{"dropping-particle":"","family":"Lun","given":"Shiu","non-dropping-particle":"","parse-names":false,"suffix":""},{"dropping-particle":"","family":"Yeung","given":"Au","non-dropping-particle":"","parse-names":false,"suffix":""},{"dropping-particle":"","family":"Kim","given":"Youngwon","non-dropping-particle":"","parse-names":false,"suffix":""}],"container-title":"European Journal of Preventive Cardiology","id":"ITEM-4","issue":"16","issued":{"date-parts":[["2022","11","15"]]},"page":"2101-2110","publisher":"Oxford Academic","title":"Associations of genetic susceptibility and healthy lifestyle with incidence of coronary heart disease and stroke in individuals with hypertension","type":"article-journal","volume":"29"},"uris":["http://www.mendeley.com/documents/?uuid=3557cdd8-aae9-357d-9567-635ac33e825d"]},{"id":"ITEM-5","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Cardiology","id":"ITEM-5","issue":"8","issued":{"date-parts":[["2018","8","1"]]},"page":"693-702","publisher":"American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Study","type":"article-journal","volume":"3"},"uris":["http://www.mendeley.com/documents/?uuid=9b9ab992-7397-3248-b67b-8eb1946ceb7e"]},{"id":"ITEM-6","itemData":{"DOI":"10.1016/J.NUMECD.2022.08.021","ISSN":"0939-4753","PMID":"36163213","abstract":"Background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Diseases","id":"ITEM-6","issue":"11","issued":{"date-parts":[["2022","11","1"]]},"page":"2630-2637","publisher":"Elsevier","title":"Self-reported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9,16–20&lt;/sup&gt;","plainTextFormattedCitation":"9,16–20","previouslyFormattedCitation":"&lt;sup&gt;9,16–20&lt;/sup&gt;"},"properties":{"noteIndex":0},"schema":"https://github.com/citation-style-language/schema/raw/master/csl-citation.json"}</w:instrText>
      </w:r>
      <w:r w:rsidR="00294ABD">
        <w:fldChar w:fldCharType="separate"/>
      </w:r>
      <w:r w:rsidR="00401C77" w:rsidRPr="00401C77">
        <w:rPr>
          <w:noProof/>
          <w:vertAlign w:val="superscript"/>
        </w:rPr>
        <w:t>9,16–20</w:t>
      </w:r>
      <w:r w:rsidR="00294ABD">
        <w:fldChar w:fldCharType="end"/>
      </w:r>
      <w:r>
        <w:t xml:space="preserve"> </w:t>
      </w:r>
      <w:r w:rsidR="00054388">
        <w:t xml:space="preserve">Each </w:t>
      </w:r>
      <w:r w:rsidR="00A17E1C">
        <w:t>study</w:t>
      </w:r>
      <w:r w:rsidR="00054388">
        <w:t xml:space="preserve"> found that genetic risk and physical activity had independent associations with cardiovascular disease and </w:t>
      </w:r>
      <w:r w:rsidR="006C7976">
        <w:t xml:space="preserve">jointly </w:t>
      </w:r>
      <w:r w:rsidR="005273D0">
        <w:t xml:space="preserve">further </w:t>
      </w:r>
      <w:r w:rsidR="00791DD1">
        <w:t>increased</w:t>
      </w:r>
      <w:r w:rsidR="00054388">
        <w:t xml:space="preserve"> overall risk.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E6B9C">
        <w:t>as</w:t>
      </w:r>
      <w:r w:rsidR="00054388">
        <w:t xml:space="preserve"> quantiles</w:t>
      </w:r>
      <w:r w:rsidR="00FD3B7E">
        <w:t xml:space="preserve">. </w:t>
      </w:r>
      <w:r w:rsidR="00EC64B1">
        <w:t xml:space="preserve">Modeling physical activity </w:t>
      </w:r>
      <w:r w:rsidR="006C7976">
        <w:t xml:space="preserve">dichotomously or </w:t>
      </w:r>
      <w:r w:rsidR="00EC64B1">
        <w:t xml:space="preserve">in quantiles ignores the continuous relationship between physical activity and CAD </w:t>
      </w:r>
      <w:r w:rsidR="002A54EB">
        <w:t>risk</w:t>
      </w:r>
      <w:r w:rsidR="00CB27DB">
        <w:t>.</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Medicine","id":"ITEM-2","issue":"1","issued":{"date-parts":[["2021","1","12"]]},"page":"e1003487","publisher":"Public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mendeley":{"formattedCitation":"&lt;sup&gt;4,10&lt;/sup&gt;","plainTextFormattedCitation":"4,10","previouslyFormattedCitation":"&lt;sup&gt;4,10&lt;/sup&gt;"},"properties":{"noteIndex":0},"schema":"https://github.com/citation-style-language/schema/raw/master/csl-citation.json"}</w:instrText>
      </w:r>
      <w:r w:rsidR="00294ABD">
        <w:fldChar w:fldCharType="separate"/>
      </w:r>
      <w:r w:rsidR="00E44A08" w:rsidRPr="00E44A08">
        <w:rPr>
          <w:noProof/>
          <w:vertAlign w:val="superscript"/>
        </w:rPr>
        <w:t>4,10</w:t>
      </w:r>
      <w:r w:rsidR="00294ABD">
        <w:fldChar w:fldCharType="end"/>
      </w:r>
      <w:r w:rsidR="00CB27DB">
        <w:t xml:space="preserve"> Because these quantiles group</w:t>
      </w:r>
      <w:r w:rsidR="00A94340">
        <w:t xml:space="preserve"> </w:t>
      </w:r>
      <w:r w:rsidR="006C7976" w:rsidRPr="006C7976">
        <w:t>physical activity intensity and volume</w:t>
      </w:r>
      <w:r w:rsidR="00A94340">
        <w:t xml:space="preserve"> together</w:t>
      </w:r>
      <w:r w:rsidR="006C7976" w:rsidRPr="006C7976">
        <w:t xml:space="preserve">, these previous efforts </w:t>
      </w:r>
      <w:r w:rsidR="00A17E1C">
        <w:t>could not</w:t>
      </w:r>
      <w:r w:rsidR="006C7976" w:rsidRPr="006C7976">
        <w:t xml:space="preserve"> distinguish </w:t>
      </w:r>
      <w:r w:rsidR="00CB27DB">
        <w:t>their relative importance</w:t>
      </w:r>
      <w:r w:rsidR="006C7976" w:rsidRPr="006C7976">
        <w:t>.</w:t>
      </w:r>
      <w:r w:rsidR="00294ABD">
        <w:fldChar w:fldCharType="begin" w:fldLock="1"/>
      </w:r>
      <w:r w:rsidR="00E44A08">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lt;/sup&gt;","plainTextFormattedCitation":"9","previouslyFormattedCitation":"&lt;sup&gt;9&lt;/sup&gt;"},"properties":{"noteIndex":0},"schema":"https://github.com/citation-style-language/schema/raw/master/csl-citation.json"}</w:instrText>
      </w:r>
      <w:r w:rsidR="00294ABD">
        <w:fldChar w:fldCharType="separate"/>
      </w:r>
      <w:r w:rsidR="00E44A08" w:rsidRPr="00E44A08">
        <w:rPr>
          <w:noProof/>
          <w:vertAlign w:val="superscript"/>
        </w:rPr>
        <w:t>9</w:t>
      </w:r>
      <w:r w:rsidR="00294ABD">
        <w:fldChar w:fldCharType="end"/>
      </w:r>
    </w:p>
    <w:p w14:paraId="034B128C" w14:textId="50E1B9F3" w:rsidR="00054388" w:rsidRDefault="006949C9" w:rsidP="00EC64B1">
      <w:r>
        <w:t>This</w:t>
      </w:r>
      <w:r w:rsidR="00EC64B1">
        <w:t xml:space="preserve"> subjective measure</w:t>
      </w:r>
      <w:r w:rsidR="00054388">
        <w:t xml:space="preserve"> of physical activity has several limitations</w:t>
      </w:r>
      <w:r w:rsidR="00EC64B1">
        <w:t>. In doubly labeled water studies, the gold standard to assess physical activity energy expenditure</w:t>
      </w:r>
      <w:r w:rsidR="00C92B9C">
        <w:t xml:space="preserve"> (PAEE)</w:t>
      </w:r>
      <w:r w:rsidR="00EC64B1">
        <w:t>, questionnaire-assessed physical activity demonstrated a weaker</w:t>
      </w:r>
      <w:r w:rsidR="00054388">
        <w:t xml:space="preserve"> correlation with </w:t>
      </w:r>
      <w:r w:rsidR="00C92B9C">
        <w:t xml:space="preserve">PAEE </w:t>
      </w:r>
      <w:r w:rsidR="00EC64B1">
        <w:t>than objective measures.</w:t>
      </w:r>
      <w:r w:rsidR="00294ABD">
        <w:fldChar w:fldCharType="begin" w:fldLock="1"/>
      </w:r>
      <w:r w:rsidR="00401C77">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study","type":"article-journal","volume":"43"},"uris":["http://www.mendeley.com/documents/?uuid=9cd0609d-cc9b-3816-a3c8-bb9b308de844"]},{"id":"ITEM-2","itemData":{"DOI":"10.1186/1479-5868-4-62/TABLES/4","ISSN":"14795868","abstract":"Background: Accurate measurement of physical activity is a pre-requisite for monitoring population health and for evaluating effective interventions. The International Physical Activity Questionnaire (IPAQ) is used as a comparable and standardised self-report measure of habitual physical activity of populations from different countries and socio-cultural contexts. The IPAQ has been modified to produce a New Zealand physical activity questionnaire (NZPAQ). The aim of this study was to validate the IPAQ and NZPAQ against doubly labelled water (DLW). Method: Total energy expenditure (TEE) was measured over a 15-day period using DLW. Activity-related energy expenditure (AEE) was estimated by subtracting the energy expenditure from resting metabolic rate and thermic effect of feeding from TEE. The IPAQ (long form) and NZPAQ (short form) were completed at the end of each 7-day period. Activity-related energy expenditure (IPAQAEE and NZPAQAEE) was calculated from each questionnaire and compared to DLWAEE. Results: Thirty six adults aged 18 to 56 years (56% female) completed all measurements. Compared to DLWAEE, IPAQAEE and NZPAQAEE on average underestimated energy expenditure by 27% and 59%, respectively. There was good agreement between DLWAEE and both IPAQAEE and NZPAQAEE at lower levels of physical activity. However there was marked underestimation of questionnaire-derived energy expenditure at higher levels of activity. Conclusion: Both the IPAQ and NZPAQ instruments have a demonstrated systematic bias toward underestimation of physical activity-related energy expenditure at higher levels of physical activity compared to DLW. Appropriate calibration factors could be used to correct for measurement error in physical activity questionnaires and hence improve estimation of AEE. © 2007 Maddison et al; licensee BioMed Central Ltd.","author":[{"dropping-particle":"","family":"Maddison","given":"Ralph","non-dropping-particle":"","parse-names":false,"suffix":""},{"dropping-particle":"","family":"Ni Mhurchu","given":"Cliona","non-dropping-particle":"","parse-names":false,"suffix":""},{"dropping-particle":"","family":"Jiang","given":"Yannan","non-dropping-particle":"","parse-names":false,"suffix":""},{"dropping-particle":"","family":"Hoorn","given":"Stephen","non-dropping-particle":"Vander","parse-names":false,"suffix":""},{"dropping-particle":"","family":"Rodgers","given":"Anthony","non-dropping-particle":"","parse-names":false,"suffix":""},{"dropping-particle":"","family":"Lawes","given":"Carlene M.M.","non-dropping-particle":"","parse-names":false,"suffix":""},{"dropping-particle":"","family":"Rush","given":"Elaine","non-dropping-particle":"","parse-names":false,"suffix":""}],"container-title":"International Journal of Behavioral Nutrition and Physical Activity","id":"ITEM-2","issue":"1","issued":{"date-parts":[["2007","12","3"]]},"page":"1-9","publisher":"BioMed Central","title":"International physical activity questionnaire (IPAQ) and New Zealand physical activity questionnaire (NZPAQ): A doubly labelled water validation","type":"article-journal","volume":"4"},"uris":["http://www.mendeley.com/documents/?uuid=863f20f0-6aa0-39c5-bf50-b8bfd70ae8c1"]}],"mendeley":{"formattedCitation":"&lt;sup&gt;21,22&lt;/sup&gt;","plainTextFormattedCitation":"21,22","previouslyFormattedCitation":"&lt;sup&gt;21,22&lt;/sup&gt;"},"properties":{"noteIndex":0},"schema":"https://github.com/citation-style-language/schema/raw/master/csl-citation.json"}</w:instrText>
      </w:r>
      <w:r w:rsidR="00294ABD">
        <w:fldChar w:fldCharType="separate"/>
      </w:r>
      <w:r w:rsidR="00401C77" w:rsidRPr="00401C77">
        <w:rPr>
          <w:noProof/>
          <w:vertAlign w:val="superscript"/>
        </w:rPr>
        <w:t>21,22</w:t>
      </w:r>
      <w:r w:rsidR="00294ABD">
        <w:fldChar w:fldCharType="end"/>
      </w:r>
      <w:r w:rsidR="00EC64B1">
        <w:t xml:space="preserve"> This method also does not account </w:t>
      </w:r>
      <w:r w:rsidR="00054388">
        <w:t xml:space="preserve">for </w:t>
      </w:r>
      <w:r w:rsidR="00EC64B1">
        <w:t xml:space="preserve">incidental </w:t>
      </w:r>
      <w:r w:rsidR="00054388">
        <w:t>physical activity throughout the day</w:t>
      </w:r>
      <w:r w:rsidR="00EC64B1">
        <w:t xml:space="preserve"> and administering longer questionnaires to provide a more holistic view of an individual’s daily physical activity result</w:t>
      </w:r>
      <w:r w:rsidR="00C92B9C">
        <w:t>s</w:t>
      </w:r>
      <w:r w:rsidR="00EC64B1">
        <w:t xml:space="preserve"> in higher levels of misclassification.</w:t>
      </w:r>
      <w:r w:rsidR="00294ABD">
        <w:fldChar w:fldCharType="begin" w:fldLock="1"/>
      </w:r>
      <w:r w:rsidR="00401C77">
        <w:instrText>ADDIN CSL_CITATION {"citationItems":[{"id":"ITEM-1","itemData":{"DOI":"10.1123/JPAH.7.4.541","ISSN":"1543-5474","PMID":"20683097","abstract":"Background: The aim of this study was to compare physical activity components in the long, self-administrated version of IPAQ with an accelerometer in a population sample. Methods: In total 980 subjects (18-65 years) wore an accelerometer (Actigraph) for 7 consecutive days and thereafter flled in the IPAQ. Measures of total physical activity, time spent in moderate and in vigorous activity as well as time spent sitting as assessed by the IPAQ and the Actigraph were compared. Results: The results showed signifcant low to moderate correlations (Rs = 0.07-0.36) between the 2 instruments and signifcantly (P &lt; .001) higher values for sitting and vigorous intensity physical activity from the IPAQ compared with the Actigraph. The higher the values reported by the IPAQ the bigger differences were seen between the instruments. Comparison between the tertiles of total physical activity by the 2 instruments showed signifcant overall association with consistent agreement in the low and the high tertiles. Conclusion: The long form of IPAQ is a valid measure of physical activity in population research. However, the IPAQ likely overestimates actual physical activity as shown by its limited ability to classify adults into low and high categories of physical activity based on accelerometer data. © 2010 Human Kinetics, Inc.","author":[{"dropping-particle":"","family":"Hagstromer","given":"Maria","non-dropping-particle":"","parse-names":false,"suffix":""},{"dropping-particle":"","family":"Ainsworth","given":"Barbara E.","non-dropping-particle":"","parse-names":false,"suffix":""},{"dropping-particle":"","family":"Oja","given":"Pekka","non-dropping-particle":"","parse-names":false,"suffix":""},{"dropping-particle":"","family":"Sjostrom","given":"Michael","non-dropping-particle":"","parse-names":false,"suffix":""}],"container-title":"Journal of Physical Activity and Health","id":"ITEM-1","issue":"4","issued":{"date-parts":[["2010","7","1"]]},"page":"541-550","publisher":"Human Kinetics, Inc.","title":"Comparison of a Subjective and an Objective Measure of Physical Activity in a Population Sample","type":"article-journal","volume":"7"},"uris":["http://www.mendeley.com/documents/?uuid=0f27ceb0-7211-30d0-8857-9bf0509ec59a"]},{"id":"ITEM-2","itemData":{"DOI":"10.1136/BJSM.37.3.197","ISSN":"0306-3674","PMID":"12782543","abstract":"Despite extensive use over 40 years, physical activity questionnaires still show limited reliability and validity. Measurements have value in indicating conditions where an increase in physical activity would be beneficial and in monitoring changes in population activity. However, attempts at detailed interpretation in terms of exercise dosage and the extent of resulting health benefits seem premature. Such usage may become possible through the development of standardised instruments that will record the low intensity activities typical of sedentary societies, and will ascribe consistent biological meaning to terms such as light, moderate, and heavy exercise.","author":[{"dropping-particle":"","family":"Shephard","given":"R. J.","non-dropping-particle":"","parse-names":false,"suffix":""}],"container-title":"British Journal of Sports Medicine","id":"ITEM-2","issue":"3","issued":{"date-parts":[["2003","6","1"]]},"page":"197-206","publisher":"British Association of Sport and Excercise Medicine","title":"Limits to the measurement of habitual physical activity by questionnaires","type":"article-journal","volume":"37"},"uris":["http://www.mendeley.com/documents/?uuid=c6b548fd-b843-3326-87be-64149b7a116d"]}],"mendeley":{"formattedCitation":"&lt;sup&gt;23,24&lt;/sup&gt;","plainTextFormattedCitation":"23,24","previouslyFormattedCitation":"&lt;sup&gt;23,24&lt;/sup&gt;"},"properties":{"noteIndex":0},"schema":"https://github.com/citation-style-language/schema/raw/master/csl-citation.json"}</w:instrText>
      </w:r>
      <w:r w:rsidR="00294ABD">
        <w:fldChar w:fldCharType="separate"/>
      </w:r>
      <w:r w:rsidR="00401C77" w:rsidRPr="00401C77">
        <w:rPr>
          <w:noProof/>
          <w:vertAlign w:val="superscript"/>
        </w:rPr>
        <w:t>23,24</w:t>
      </w:r>
      <w:r w:rsidR="00294ABD">
        <w:fldChar w:fldCharType="end"/>
      </w:r>
      <w:r w:rsidR="00EC64B1">
        <w:t xml:space="preserve"> Even with the help of a trained professional, questionnaire-based techniques suffer from </w:t>
      </w:r>
      <w:r w:rsidR="00054388">
        <w:t>recall and social desirability bias</w:t>
      </w:r>
      <w:r w:rsidR="00EC64B1">
        <w:t xml:space="preserve"> and</w:t>
      </w:r>
      <w:r w:rsidR="00054388">
        <w:t xml:space="preserve"> perform differentially well in people of different </w:t>
      </w:r>
      <w:r w:rsidR="00C92B9C">
        <w:t>sociodemographic</w:t>
      </w:r>
      <w:r w:rsidR="00054388">
        <w:t xml:space="preserve"> backgrounds.</w:t>
      </w:r>
      <w:r w:rsidR="00294ABD">
        <w:fldChar w:fldCharType="begin" w:fldLock="1"/>
      </w:r>
      <w:r w:rsidR="006B479C">
        <w:instrText>ADDIN CSL_CITATION {"citationItems":[{"id":"ITEM-1","itemData":{"DOI":"10.1093/AJE/KWT330","ISSN":"0002-9262","PMID":"24500862","abstract":"The correlation between objective and self-reported measures of physical activity varies between studies. We examined this association and whether it differed by demographic factors or socioeconomic status (SES). Data were from 3,975 Whitehall II (United Kingdom, 2012-2013) participants aged 60-83 years, who completed a physical activity questionnaire and wore an accelerometer on their wrist for 9 days. There was a moderate correlation between questionnaire-and accelerometer-assessed physical activity (Spearman's r = 0.33, 95% confidence interval: 0.30, 0.36). The correlations were higher in high-SES groups than in low-SES groups (P's = 0.02), as defined by education (r = 0.38 vs. r = 0.30) or occupational position (r = 0.37 vs. r = 0.29), but did not differ by age, sex, or marital status. Of the self-reported physical activity, 68.3% came from mild activities, 25% from moderate activities, and only 6.7% from vigorous activities, but their correlations with accelerometer-assessed total physical activity were comparable (range of r's, 0.21-0.25). Self-reported physical activity from more energetic activities was more strongly associated with accelerometer data (for sports, r = 0.22; for gardening, r = 0.16; for housework, r = 0.09). High-SES persons reported more energetic activities, producing stronger accelerometer associations in these groups. Future studies should identify the aspects of physical activity that are most critical for health; this involves better understanding of the instruments being used. © 2014 The Author. Published by Oxford University Press on behalf of the Johns Hopkins Bloomberg School of Public Health.","author":[{"dropping-particle":"","family":"Sabia","given":"Séverine","non-dropping-particle":"","parse-names":false,"suffix":""},{"dropping-particle":"","family":"Hees","given":"Vincent T.","non-dropping-particle":"Van","parse-names":false,"suffix":""},{"dropping-particle":"","family":"Shipley","given":"Martin J.","non-dropping-particle":"","parse-names":false,"suffix":""},{"dropping-particle":"","family":"Trenell","given":"Michael I.","non-dropping-particle":"","parse-names":false,"suffix":""},{"dropping-particle":"","family":"Hagger-Johnson","given":"Gareth","non-dropping-particle":"","parse-names":false,"suffix":""},{"dropping-particle":"","family":"Elbaz","given":"Alexis","non-dropping-particle":"","parse-names":false,"suffix":""},{"dropping-particle":"","family":"Kivimaki","given":"Mika","non-dropping-particle":"","parse-names":false,"suffix":""},{"dropping-particle":"","family":"Singh-Manoux","given":"Archana","non-dropping-particle":"","parse-names":false,"suffix":""}],"container-title":"American Journal of Epidemiology","id":"ITEM-1","issue":"6","issued":{"date-parts":[["2014","3","15"]]},"page":"781-790","publisher":"Oxford Academic","title":"Association Between Questionnaire- and Accelerometer-Assessed Physical Activity: The Role of Sociodemographic Factors","type":"article-journal","volume":"179"},"uris":["http://www.mendeley.com/documents/?uuid=52f441fe-3f65-346f-bd77-fd26e1396fee"]},{"id":"ITEM-2","itemData":{"DOI":"10.1093/AJE/KWI054","ISSN":"0002-9262","PMID":"15692083","abstract":"The purpose of this investigation was to examine social desirability and social approval as sources of error in three self-reported physical activity assessments using objective measures of physical activity as reference measures. In 1997, women (n = 81) living in Worcester, Massachusetts, completed doubly labeled water measurements and wore an activity monitor for 14 days. They also completed seven interviewer-administered 24-hour physical activity recalls (PARs) and two different self-administered 7-day PARs. Measures of the personality traits \"social desirability\" and \"social approval\" were regressed on 1) the difference between physical activity energy expenditure estimated from doubly labeled water and each physical activity assessment instrument and 2) the difference between monitor-derived physical activity duration and each instrument. Social desirability was associated with overreporting of activity, resulting in overestimation of physical activity energy expenditure by 0.65 kcal/kg/day on the second 7-day PAR (95% confidence interval: 0.06, 1.25) and overestimation of activity durations by 4.15-11.30 minutes/day (both 7-day PARs). Social approval was weakly associated with underestimation of physical activity on the 24-hour PAR (-0.15 kcal/kg/day, 95% confidence interval: -0.30, 0.005). Body size was not associated with reporting bias in this study. The authors conclude that social desirability and social approval may influence self-reported physical activity on some survey instruments.","author":[{"dropping-particle":"","family":"Adams","given":"Swann Arp","non-dropping-particle":"","parse-names":false,"suffix":""},{"dropping-particle":"","family":"Matthews","given":"Charles E.","non-dropping-particle":"","parse-names":false,"suffix":""},{"dropping-particle":"","family":"Ebbeling","given":"Cara B.","non-dropping-particle":"","parse-names":false,"suffix":""},{"dropping-particle":"","family":"Moore","given":"Charity G.","non-dropping-particle":"","parse-names":false,"suffix":""},{"dropping-particle":"","family":"Cunningham","given":"Joan E.","non-dropping-particle":"","parse-names":false,"suffix":""},{"dropping-particle":"","family":"Fulton","given":"Jeanette","non-dropping-particle":"","parse-names":false,"suffix":""},{"dropping-particle":"","family":"Hebert","given":"James R.","non-dropping-particle":"","parse-names":false,"suffix":""}],"container-title":"American Journal of Epidemiology","id":"ITEM-2","issue":"4","issued":{"date-parts":[["2005","2","15"]]},"page":"389-398","publisher":"Oxford Academic","title":"The Effect of Social Desirability and Social Approval on Self-Reports of Physical Activity","type":"article-journal","volume":"161"},"uris":["http://www.mendeley.com/documents/?uuid=a452c95b-2b27-3609-853b-adc7e62a0abb"]}],"mendeley":{"formattedCitation":"&lt;sup&gt;25,26&lt;/sup&gt;","plainTextFormattedCitation":"25,26","previouslyFormattedCitation":"&lt;sup&gt;25,26&lt;/sup&gt;"},"properties":{"noteIndex":0},"schema":"https://github.com/citation-style-language/schema/raw/master/csl-citation.json"}</w:instrText>
      </w:r>
      <w:r w:rsidR="00294ABD">
        <w:fldChar w:fldCharType="separate"/>
      </w:r>
      <w:r w:rsidR="00B84812" w:rsidRPr="00B84812">
        <w:rPr>
          <w:noProof/>
          <w:vertAlign w:val="superscript"/>
        </w:rPr>
        <w:t>25,26</w:t>
      </w:r>
      <w:r w:rsidR="00294ABD">
        <w:fldChar w:fldCharType="end"/>
      </w:r>
      <w:r w:rsidR="00EC64B1">
        <w:t xml:space="preserve"> </w:t>
      </w:r>
      <w:r w:rsidR="00B3136F">
        <w:t>These sources of bias may obscure the relationship between physical activity, genetic risk, and incident CAD.</w:t>
      </w:r>
    </w:p>
    <w:p w14:paraId="52B95B07" w14:textId="5064C265" w:rsidR="00D73488" w:rsidRDefault="00EC64B1">
      <w:r>
        <w:t xml:space="preserve">This study </w:t>
      </w:r>
      <w:r w:rsidR="004476D6">
        <w:t>evaluated</w:t>
      </w:r>
      <w:r>
        <w:t xml:space="preserv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t>.</w:t>
      </w:r>
      <w:r w:rsidR="00294ABD">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294ABD">
        <w:fldChar w:fldCharType="separate"/>
      </w:r>
      <w:r w:rsidR="00B84812" w:rsidRPr="00B84812">
        <w:rPr>
          <w:noProof/>
          <w:vertAlign w:val="superscript"/>
        </w:rPr>
        <w:t>27</w:t>
      </w:r>
      <w:r w:rsidR="00294ABD">
        <w:fldChar w:fldCharType="end"/>
      </w:r>
      <w:r>
        <w:t xml:space="preserve"> </w:t>
      </w:r>
      <w:r w:rsidR="00987FCB">
        <w:t xml:space="preserve">We </w:t>
      </w:r>
      <w:r w:rsidR="00A52666">
        <w:t>utilized</w:t>
      </w:r>
      <w:r w:rsidR="00987FCB">
        <w:t xml:space="preserve"> the best performing polygenic </w:t>
      </w:r>
      <w:r w:rsidR="004373E4">
        <w:t xml:space="preserve">risk </w:t>
      </w:r>
      <w:r w:rsidR="00987FCB">
        <w:t xml:space="preserve">score to date, </w:t>
      </w:r>
      <w:r w:rsidR="00BC0DE1">
        <w:t>allowing</w:t>
      </w:r>
      <w:r w:rsidR="00987FCB">
        <w:t xml:space="preserve"> </w:t>
      </w:r>
      <w:r w:rsidR="00A52666">
        <w:t>for more precise genetic risk stratification</w:t>
      </w:r>
      <w:r w:rsidR="00987FCB">
        <w:t xml:space="preserve"> than in previous </w:t>
      </w:r>
      <w:r w:rsidR="00A94340">
        <w:t>efforts</w:t>
      </w:r>
      <w:r w:rsidR="00987FCB">
        <w:t>. Secondarily, we explore</w:t>
      </w:r>
      <w:r w:rsidR="00BA1619">
        <w:t>d</w:t>
      </w:r>
      <w:r w:rsidR="00987FCB">
        <w:t xml:space="preserve"> whether a gene-environment interaction exists between physical activity volume and intensity and genetic risk.</w:t>
      </w:r>
    </w:p>
    <w:p w14:paraId="6A6502CD" w14:textId="3C17F3FE" w:rsidR="00987FCB" w:rsidRDefault="00987FCB">
      <w:pPr>
        <w:rPr>
          <w:b/>
          <w:bCs/>
        </w:rPr>
      </w:pPr>
      <w:r w:rsidRPr="00987FCB">
        <w:rPr>
          <w:b/>
          <w:bCs/>
        </w:rPr>
        <w:t>METHODS</w:t>
      </w:r>
    </w:p>
    <w:p w14:paraId="050C1BA6" w14:textId="77EE15FF" w:rsidR="00D81937" w:rsidRPr="0037734A" w:rsidRDefault="00D81937">
      <w:pPr>
        <w:rPr>
          <w:i/>
          <w:iCs/>
        </w:rPr>
      </w:pPr>
      <w:r>
        <w:rPr>
          <w:i/>
          <w:iCs/>
        </w:rPr>
        <w:t>Accelerometer Cohort</w:t>
      </w:r>
    </w:p>
    <w:p w14:paraId="498B4FEC" w14:textId="454BC06B" w:rsidR="00214C36" w:rsidRPr="00214C36" w:rsidRDefault="0037734A" w:rsidP="00214C36">
      <w:r w:rsidRPr="00E67688">
        <w:t xml:space="preserve">We used the UK Biobank (application # 79654), a population-based cohort of over 500,000 individuals from England, Scotland, and Wales aged 40-69 at recruitment between 2006 and 2010. </w:t>
      </w:r>
      <w:r w:rsidR="00DC3158" w:rsidRPr="003C240D">
        <w:t>Follow</w:t>
      </w:r>
      <w:r w:rsidR="00C00C65">
        <w:t>-</w:t>
      </w:r>
      <w:r w:rsidR="00DC3158" w:rsidRPr="003C240D">
        <w:t xml:space="preserve">up time was censored </w:t>
      </w:r>
      <w:r w:rsidR="00294ABD" w:rsidRPr="003C240D">
        <w:t>on</w:t>
      </w:r>
      <w:r w:rsidR="00DC3158" w:rsidRPr="003C240D">
        <w:t xml:space="preserve"> March 31</w:t>
      </w:r>
      <w:r w:rsidR="00DC3158" w:rsidRPr="003C240D">
        <w:rPr>
          <w:vertAlign w:val="superscript"/>
        </w:rPr>
        <w:t>st</w:t>
      </w:r>
      <w:r w:rsidR="00DC3158" w:rsidRPr="003C240D">
        <w:t xml:space="preserve">, </w:t>
      </w:r>
      <w:proofErr w:type="gramStart"/>
      <w:r w:rsidR="00DC3158" w:rsidRPr="003C240D">
        <w:t>2016</w:t>
      </w:r>
      <w:proofErr w:type="gramEnd"/>
      <w:r w:rsidR="00DC3158" w:rsidRPr="003C240D">
        <w:t xml:space="preserve"> in Wales, </w:t>
      </w:r>
      <w:r w:rsidR="003C240D" w:rsidRPr="003C240D">
        <w:t>September 30</w:t>
      </w:r>
      <w:r w:rsidR="003C240D" w:rsidRPr="003C240D">
        <w:rPr>
          <w:vertAlign w:val="superscript"/>
        </w:rPr>
        <w:t>th</w:t>
      </w:r>
      <w:r w:rsidR="00DC3158" w:rsidRPr="003C240D">
        <w:t>, 202</w:t>
      </w:r>
      <w:r w:rsidR="003C240D" w:rsidRPr="003C240D">
        <w:t>1</w:t>
      </w:r>
      <w:r w:rsidR="00DC3158" w:rsidRPr="003C240D">
        <w:t xml:space="preserve"> in England, and July 31, 2021 in </w:t>
      </w:r>
      <w:commentRangeStart w:id="11"/>
      <w:r w:rsidR="00DC3158" w:rsidRPr="003C240D">
        <w:t>Scotland</w:t>
      </w:r>
      <w:commentRangeEnd w:id="11"/>
      <w:r w:rsidR="007744DD">
        <w:rPr>
          <w:rStyle w:val="CommentReference"/>
        </w:rPr>
        <w:commentReference w:id="11"/>
      </w:r>
      <w:r w:rsidR="00DC3158" w:rsidRPr="003C240D">
        <w:t xml:space="preserve">. </w:t>
      </w:r>
      <w:r w:rsidRPr="003C240D">
        <w:t>This</w:t>
      </w:r>
      <w:r w:rsidRPr="00E67688">
        <w:t xml:space="preserve"> dataset contains information on </w:t>
      </w:r>
      <w:r w:rsidR="00F801BB" w:rsidRPr="00E67688">
        <w:t>genetics</w:t>
      </w:r>
      <w:r w:rsidRPr="00E67688">
        <w:t xml:space="preserve">, </w:t>
      </w:r>
      <w:r w:rsidR="00F801BB" w:rsidRPr="00E67688">
        <w:t>health behaviors, socioeconomic status, and health status</w:t>
      </w:r>
      <w:r w:rsidRPr="00E67688">
        <w:t xml:space="preserve"> </w:t>
      </w:r>
      <w:r w:rsidR="006949C9">
        <w:t>and</w:t>
      </w:r>
      <w:r w:rsidR="006949C9">
        <w:t xml:space="preserve"> </w:t>
      </w:r>
      <w:r w:rsidR="00C4351D">
        <w:t>is</w:t>
      </w:r>
      <w:r w:rsidRPr="00E67688">
        <w:t xml:space="preserve"> described in detail elsewhere.</w:t>
      </w:r>
      <w:r w:rsidR="00A46E9A">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A46E9A">
        <w:fldChar w:fldCharType="separate"/>
      </w:r>
      <w:r w:rsidR="00B84812" w:rsidRPr="00B84812">
        <w:rPr>
          <w:noProof/>
          <w:vertAlign w:val="superscript"/>
        </w:rPr>
        <w:t>27</w:t>
      </w:r>
      <w:r w:rsidR="00A46E9A">
        <w:fldChar w:fldCharType="end"/>
      </w:r>
      <w:r>
        <w:t xml:space="preserve"> </w:t>
      </w:r>
      <w:commentRangeStart w:id="12"/>
      <w:commentRangeStart w:id="13"/>
      <w:r>
        <w:t>Between</w:t>
      </w:r>
      <w:commentRangeEnd w:id="12"/>
      <w:r w:rsidR="00AE339A">
        <w:rPr>
          <w:rStyle w:val="CommentReference"/>
        </w:rPr>
        <w:commentReference w:id="12"/>
      </w:r>
      <w:commentRangeEnd w:id="13"/>
      <w:r w:rsidR="00AE339A">
        <w:rPr>
          <w:rStyle w:val="CommentReference"/>
        </w:rPr>
        <w:commentReference w:id="13"/>
      </w:r>
      <w:r>
        <w:t xml:space="preserve"> 2013 and 2015, </w:t>
      </w:r>
      <w:ins w:id="14" w:author="Robert Schell" w:date="2023-03-27T12:46:00Z">
        <w:r w:rsidR="00667367">
          <w:t>P</w:t>
        </w:r>
      </w:ins>
      <w:ins w:id="15" w:author="Robert Schell" w:date="2023-03-27T12:21:00Z">
        <w:r w:rsidR="00AE339A">
          <w:t xml:space="preserve">articipants </w:t>
        </w:r>
      </w:ins>
      <w:ins w:id="16" w:author="Robert Schell" w:date="2023-03-27T12:22:00Z">
        <w:r w:rsidR="00AE339A">
          <w:t xml:space="preserve">with an email </w:t>
        </w:r>
        <w:r w:rsidR="00AE339A">
          <w:lastRenderedPageBreak/>
          <w:t>address outside the North</w:t>
        </w:r>
      </w:ins>
      <w:ins w:id="17" w:author="Robert Schell" w:date="2023-03-27T12:23:00Z">
        <w:r w:rsidR="00AE339A">
          <w:t xml:space="preserve"> W</w:t>
        </w:r>
      </w:ins>
      <w:ins w:id="18" w:author="Robert Schell" w:date="2023-03-27T12:22:00Z">
        <w:r w:rsidR="00AE339A">
          <w:t xml:space="preserve">est </w:t>
        </w:r>
      </w:ins>
      <w:ins w:id="19" w:author="Robert Schell" w:date="2023-03-27T12:23:00Z">
        <w:r w:rsidR="00AE339A">
          <w:t xml:space="preserve">region </w:t>
        </w:r>
      </w:ins>
      <w:ins w:id="20" w:author="Robert Schell" w:date="2023-03-27T12:22:00Z">
        <w:r w:rsidR="00AE339A">
          <w:t xml:space="preserve">were invited and </w:t>
        </w:r>
      </w:ins>
      <w:r>
        <w:t xml:space="preserve">a subsample of 103,712 individuals responded to an email recruiting them to wear a wrist-worn </w:t>
      </w:r>
      <w:proofErr w:type="spellStart"/>
      <w:r w:rsidR="00D45DF5">
        <w:t>Axivity</w:t>
      </w:r>
      <w:proofErr w:type="spellEnd"/>
      <w:r w:rsidR="00D45DF5">
        <w:t xml:space="preserve">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 had implausibly high overall acceleration averages, had wear time under three days, or did not have </w:t>
      </w:r>
      <w:r w:rsidR="00E74A2D">
        <w:t xml:space="preserve">24 </w:t>
      </w:r>
      <w:r w:rsidR="00214C36">
        <w:t>unique hours of wear in a 24-hour cycle.</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Study","type":"article-journal","volume":"12"},"uris":["http://www.mendeley.com/documents/?uuid=62a8688a-4edb-34c1-96e7-36f750566f0b"]},{"id":"ITEM-2","itemData":{"DOI":"10.1249/01.mss.0000185657.86065.98","abstract":"We review the extant scientific literature for empirical information related to the following issues: product selection, number of accelerometers needed, placement of accelerometers, epoch length, and days of monitoring required to estimate habitual physical activity. We also discuss the various options related to distributing and collecting monitors and strategies to enhance compliance with the monitoring protocol. Results: No definitive evidence exists currently to indicate that one make and model of accelerometer is more valid and reliable than another. Selection of accelerometer therefore remains primarily an issue of practicality, technical support, and comparability with other studies. Studies employing multiple accelerometers to estimate energy expenditure report only marginal improvements in explanatory power. Accelerometers are best placed on hip or the lower back. Although the issue of epoch length has not been studied in adults, the use of count cut points based on 1-min time intervals maybe inappropriate in children and may result in underestimation of physical activity. Among adults, 3-5 d of monitoring is required to reliably estimate habitual physical activity. Among children and adolescents, the number of monitoring days required ranges from 4 to 9 d, making it difficult to draw a definitive conclusion for this population. Face-to-face distribution and collection of accelerometers is probably the best option in field-based research, but delivery and return by express carrier or registered mail is a viable option. Conclusion: Accelerometer-based activity assessments requires careful planning and the use of appropriate strategies to increase compliance.","author":[{"dropping-particle":"","family":"Trost","given":"Stewart G","non-dropping-particle":"","parse-names":false,"suffix":""},{"dropping-particle":"","family":"Mciver","given":"Kerry L","non-dropping-particle":"","parse-names":false,"suffix":""},{"dropping-particle":"","family":"Pate","given":"Russell R","non-dropping-particle":"","parse-names":false,"suffix":""}],"container-title":"Med. Sci. Sports Exerc","id":"ITEM-2","issue":"11","issued":{"date-parts":[["2005"]]},"page":"531-543","title":"Conducting Accelerometer-Based Activity Assessments in Field-Based Research","type":"article-journal","volume":"37"},"uris":["http://www.mendeley.com/documents/?uuid=e7dd5591-c65e-30ee-ad76-af5a910d9f4a"]}],"mendeley":{"formattedCitation":"&lt;sup&gt;28,29&lt;/sup&gt;","plainTextFormattedCitation":"28,29","previouslyFormattedCitation":"&lt;sup&gt;28,29&lt;/sup&gt;"},"properties":{"noteIndex":0},"schema":"https://github.com/citation-style-language/schema/raw/master/csl-citation.json"}</w:instrText>
      </w:r>
      <w:r w:rsidR="00A46E9A">
        <w:fldChar w:fldCharType="separate"/>
      </w:r>
      <w:r w:rsidR="00B84812" w:rsidRPr="00B84812">
        <w:rPr>
          <w:noProof/>
          <w:vertAlign w:val="superscript"/>
        </w:rPr>
        <w:t>28,29</w:t>
      </w:r>
      <w:r w:rsidR="00A46E9A">
        <w:fldChar w:fldCharType="end"/>
      </w:r>
      <w:r w:rsidR="00214C36">
        <w:t xml:space="preserve"> </w:t>
      </w:r>
    </w:p>
    <w:p w14:paraId="3885834F" w14:textId="750B3208" w:rsidR="00214C36" w:rsidRPr="00214C36" w:rsidRDefault="00214C36" w:rsidP="00214C36">
      <w:pPr>
        <w:rPr>
          <w:i/>
          <w:iCs/>
        </w:rPr>
      </w:pPr>
      <w:r w:rsidRPr="00214C36">
        <w:rPr>
          <w:i/>
          <w:iCs/>
        </w:rPr>
        <w:t>Genotyping &amp; Imputation</w:t>
      </w:r>
    </w:p>
    <w:p w14:paraId="43AAD25C" w14:textId="58160E96" w:rsidR="001B16EE" w:rsidRDefault="00D63A6A">
      <w:r>
        <w:t xml:space="preserve">Participants in the UK Biobank were genotyped using either the UK </w:t>
      </w:r>
      <w:proofErr w:type="spellStart"/>
      <w:r>
        <w:t>BiLEVE</w:t>
      </w:r>
      <w:proofErr w:type="spellEnd"/>
      <w:r>
        <w:t xml:space="preserve">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t>
      </w:r>
      <w:r w:rsidR="009175BD">
        <w:t>yielding</w:t>
      </w:r>
      <w:r>
        <w:t xml:space="preserve"> roughly 96 million variants </w:t>
      </w:r>
      <w:r w:rsidR="00364E21">
        <w:t>assayed</w:t>
      </w:r>
      <w:r w:rsidR="001B16EE">
        <w:t xml:space="preserve"> or </w:t>
      </w:r>
      <w:r w:rsidR="001B16EE" w:rsidRPr="0008654B">
        <w:t>imputed.</w:t>
      </w:r>
      <w:r w:rsidR="0008654B" w:rsidRPr="0008654B">
        <w:fldChar w:fldCharType="begin" w:fldLock="1"/>
      </w:r>
      <w:r w:rsidR="006B479C">
        <w:instrText>ADDIN CSL_CITATION {"citationItems":[{"id":"ITEM-1","itemData":{"DOI":"10.1101/166298","abstract":"The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 such as population structure and relatedness –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McVean","given":"Gil","non-dropping-particle":"","parse-names":false,"suffix":""},{"dropping-particle":"","family":"Leslie","given":"Stephen","non-dropping-particle":"","parse-names":false,"suffix":""},{"dropping-particle":"","family":"Donnelly","given":"Peter","non-dropping-particle":"","parse-names":false,"suffix":""},{"dropping-particle":"","family":"Marchini","given":"Jonathan","non-dropping-particle":"","parse-names":false,"suffix":""}],"container-title":"bioRxiv","id":"ITEM-1","issued":{"date-parts":[["2017","7","20"]]},"page":"166298","publisher":"Cold Spring Harbor Laboratory","title":"Genome-wide genetic data on ~500,000 UK Biobank participants","type":"article-journal"},"uris":["http://www.mendeley.com/documents/?uuid=9b3f1df0-854e-38e6-9d51-42aed52cc9ae"]}],"mendeley":{"formattedCitation":"&lt;sup&gt;30&lt;/sup&gt;","plainTextFormattedCitation":"30","previouslyFormattedCitation":"&lt;sup&gt;30&lt;/sup&gt;"},"properties":{"noteIndex":0},"schema":"https://github.com/citation-style-language/schema/raw/master/csl-citation.json"}</w:instrText>
      </w:r>
      <w:r w:rsidR="0008654B" w:rsidRPr="0008654B">
        <w:fldChar w:fldCharType="separate"/>
      </w:r>
      <w:r w:rsidR="00B84812" w:rsidRPr="00B84812">
        <w:rPr>
          <w:noProof/>
          <w:vertAlign w:val="superscript"/>
        </w:rPr>
        <w:t>30</w:t>
      </w:r>
      <w:r w:rsidR="0008654B" w:rsidRPr="0008654B">
        <w:fldChar w:fldCharType="end"/>
      </w:r>
      <w:r w:rsidR="001B16EE">
        <w:t xml:space="preserve"> Following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w:t>
      </w:r>
      <w:r w:rsidR="00364E21">
        <w:t>had</w:t>
      </w:r>
      <w:r w:rsidR="001B16EE">
        <w:t xml:space="preserve"> a mismatch between genetic and reported biological sex, </w:t>
      </w:r>
      <w:r w:rsidR="00A27C69">
        <w:t xml:space="preserve">sexual aneuploidy, </w:t>
      </w:r>
      <w:r w:rsidR="001B16EE">
        <w:t xml:space="preserve">outliers for missingness or heterozygosity, and </w:t>
      </w:r>
      <w:r w:rsidR="00364E21">
        <w:t xml:space="preserve">we </w:t>
      </w:r>
      <w:r w:rsidR="001B16EE">
        <w:t xml:space="preserve">limited the dataset to the </w:t>
      </w:r>
      <w:r w:rsidR="005A55CB">
        <w:t>maximal</w:t>
      </w:r>
      <w:r w:rsidR="001B16EE">
        <w:t xml:space="preserve"> set of individuals not related by third degree or closer.</w:t>
      </w:r>
      <w:r w:rsidR="00A46E9A">
        <w:fldChar w:fldCharType="begin" w:fldLock="1"/>
      </w:r>
      <w:r w:rsidR="006B479C">
        <w:instrText>ADDIN CSL_CITATION {"citationItems":[{"id":"ITEM-1","itemData":{"URL":"https://doi.org/10.5523/bris.1ovaau5sxunp2cv8rcy88688v","author":[{"dropping-particle":"","family":"Mitchell","given":"Ruth","non-dropping-particle":"","parse-names":false,"suffix":""},{"dropping-particle":"","family":"Hemani","given":"Gibran","non-dropping-particle":"","parse-names":false,"suffix":""},{"dropping-particle":"","family":"Dudding","given":"Tom","non-dropping-particle":"","parse-names":false,"suffix":""},{"dropping-particle":"","family":"Corbin","given":"Laura","non-dropping-particle":"","parse-names":false,"suffix":""},{"dropping-particle":"","family":"Harrison","given":"Sean","non-dropping-particle":"","parse-names":false,"suffix":""},{"dropping-particle":"","family":"Paternoster","given":"Lavinia","non-dropping-particle":"","parse-names":false,"suffix":""}],"id":"ITEM-1","issued":{"date-parts":[["2019"]]},"title":"UK Biobank Genetic Data: MRC-IEU Quality Control, version 2.","type":"webpage"},"uris":["http://www.mendeley.com/documents/?uuid=2e6cccf8-39b0-44dc-bf3f-67c4495068f3"]}],"mendeley":{"formattedCitation":"&lt;sup&gt;31&lt;/sup&gt;","plainTextFormattedCitation":"31","previouslyFormattedCitation":"&lt;sup&gt;31&lt;/sup&gt;"},"properties":{"noteIndex":0},"schema":"https://github.com/citation-style-language/schema/raw/master/csl-citation.json"}</w:instrText>
      </w:r>
      <w:r w:rsidR="00A46E9A">
        <w:fldChar w:fldCharType="separate"/>
      </w:r>
      <w:r w:rsidR="00B84812" w:rsidRPr="00B84812">
        <w:rPr>
          <w:noProof/>
          <w:vertAlign w:val="superscript"/>
        </w:rPr>
        <w:t>31</w:t>
      </w:r>
      <w:r w:rsidR="00A46E9A">
        <w:fldChar w:fldCharType="end"/>
      </w:r>
      <w:r w:rsidR="001B16EE">
        <w:t xml:space="preserve"> We also split the dataset by ancestry, with those of White British ancestry as the sample for the primary analyses and Black or Asian ancestry individuals for exploratory analyses in </w:t>
      </w:r>
      <w:proofErr w:type="spellStart"/>
      <w:r w:rsidR="00235338" w:rsidRPr="00DF2353">
        <w:rPr>
          <w:b/>
          <w:bCs/>
        </w:rPr>
        <w:t>e</w:t>
      </w:r>
      <w:r w:rsidR="009F3263" w:rsidRPr="00DF2353">
        <w:rPr>
          <w:b/>
          <w:bCs/>
        </w:rPr>
        <w:t>Figure</w:t>
      </w:r>
      <w:proofErr w:type="spellEnd"/>
      <w:r w:rsidR="009F3263" w:rsidRPr="00DF2353">
        <w:rPr>
          <w:b/>
          <w:bCs/>
        </w:rPr>
        <w:t xml:space="preserve"> </w:t>
      </w:r>
      <w:r w:rsidR="00C139E0">
        <w:rPr>
          <w:b/>
          <w:bCs/>
        </w:rPr>
        <w:t>2</w:t>
      </w:r>
      <w:r w:rsidR="001B16EE">
        <w:t>.</w:t>
      </w:r>
    </w:p>
    <w:p w14:paraId="6E265F59" w14:textId="0CD33D30" w:rsidR="00214C36" w:rsidRDefault="00214C36">
      <w:pPr>
        <w:rPr>
          <w:i/>
          <w:iCs/>
        </w:rPr>
      </w:pPr>
      <w:r w:rsidRPr="00214C36">
        <w:rPr>
          <w:i/>
          <w:iCs/>
        </w:rPr>
        <w:t>Polygenic Score</w:t>
      </w:r>
    </w:p>
    <w:p w14:paraId="1EDF1722" w14:textId="3BBEB75F" w:rsidR="00A27C69" w:rsidRPr="00A27C69" w:rsidRDefault="0037091B">
      <w:r>
        <w:t>We appl</w:t>
      </w:r>
      <w:r w:rsidR="00EE3DF0">
        <w:t>ied</w:t>
      </w:r>
      <w:r>
        <w:t xml:space="preserve"> the most predictive polygenic risk score available for CAD.</w:t>
      </w:r>
      <w:r w:rsidR="00A46E9A">
        <w:fldChar w:fldCharType="begin" w:fldLock="1"/>
      </w:r>
      <w:r w:rsidR="00AC232C">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mendeley":{"formattedCitation":"&lt;sup&gt;14&lt;/sup&gt;","plainTextFormattedCitation":"14","previouslyFormattedCitation":"&lt;sup&gt;14&lt;/sup&gt;"},"properties":{"noteIndex":0},"schema":"https://github.com/citation-style-language/schema/raw/master/csl-citation.json"}</w:instrText>
      </w:r>
      <w:r w:rsidR="00A46E9A">
        <w:fldChar w:fldCharType="separate"/>
      </w:r>
      <w:r w:rsidR="00AC232C" w:rsidRPr="00AC232C">
        <w:rPr>
          <w:noProof/>
          <w:vertAlign w:val="superscript"/>
        </w:rPr>
        <w:t>14</w:t>
      </w:r>
      <w:r w:rsidR="00A46E9A">
        <w:fldChar w:fldCharType="end"/>
      </w:r>
      <w:r>
        <w:t xml:space="preserve"> </w:t>
      </w:r>
      <w:r w:rsidR="00C4351D">
        <w:t>T</w:t>
      </w:r>
      <w:r>
        <w:t xml:space="preserve">his score was derived by obtaining weights from the largest European-ancestry focused GWAS </w:t>
      </w:r>
      <w:r w:rsidR="009175BD">
        <w:t>excluding</w:t>
      </w:r>
      <w:r>
        <w:t xml:space="preserve"> the UK Biobank</w:t>
      </w:r>
      <w:r w:rsidR="009175BD">
        <w:t>;</w:t>
      </w:r>
      <w:r>
        <w:t xml:space="preserve"> and used PRS-CS, a polygenic risk score prediction method </w:t>
      </w:r>
      <w:r w:rsidR="009175BD">
        <w:t>utilizing</w:t>
      </w:r>
      <w:r>
        <w:t xml:space="preserve"> a Bayesian framework and continuous shrinkage robust to varying genetic architecture. We </w:t>
      </w:r>
      <w:r w:rsidR="00BC4207">
        <w:t>screen</w:t>
      </w:r>
      <w:r w:rsidR="00364E21">
        <w:t>ed</w:t>
      </w:r>
      <w:r w:rsidR="00BC4207">
        <w:t xml:space="preserve"> out multi-allelic SNPs, restrict</w:t>
      </w:r>
      <w:r w:rsidR="00364E21">
        <w:t>ed</w:t>
      </w:r>
      <w:r w:rsidR="00BC4207">
        <w:t xml:space="preserve"> to SNPs with an INFO score</w:t>
      </w:r>
      <w:r w:rsidR="00F60FB1">
        <w:t xml:space="preserve"> </w:t>
      </w:r>
      <w:r w:rsidR="00BC4207">
        <w:t>greater than 0.6, and restrict</w:t>
      </w:r>
      <w:r w:rsidR="00364E21">
        <w:t>ed</w:t>
      </w:r>
      <w:r w:rsidR="00BC4207">
        <w:t xml:space="preserve"> minor allele frequency to at least 0.01, </w:t>
      </w:r>
      <w:r w:rsidR="009175BD">
        <w:t>yielding</w:t>
      </w:r>
      <w:r w:rsidR="00BC4207">
        <w:t xml:space="preserve">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w:t>
      </w:r>
      <w:r w:rsidR="00A46E9A">
        <w:fldChar w:fldCharType="begin" w:fldLock="1"/>
      </w:r>
      <w:r w:rsidR="006B479C">
        <w:instrText>ADDIN CSL_CITATION {"citationItems":[{"id":"ITEM-1","itemData":{"DOI":"10.1038/s41588-021-00783-5","ISSN":"1546-1718","PMID":"33692568","abstract":"We present the Polygenic Score (PGS) Catalog ( https://www.PGSCatalog.org ), an open resource of published scores (including variants, alleles and weights) and consistently curated metadata required for reproducibility and independent applications. The PGS Catalog has capabilities for user deposition, expert curation and programmatic access, thus providing the community with a platform for PGS dissemination, research and translation.","author":[{"dropping-particle":"","family":"Birling","given":"Marie-Christine","non-dropping-particle":"","parse-names":false,"suffix":""},{"dropping-particle":"","family":"Yoshiki","given":"Atsushi","non-dropping-particle":"","parse-names":false,"suffix":""},{"dropping-particle":"","family":"Adams","given":"David J","non-dropping-particle":"","parse-names":false,"suffix":""},{"dropping-particle":"","family":"Ayabe","given":"Shinya","non-dropping-particle":"","parse-names":false,"suffix":""},{"dropping-particle":"","family":"Beaudet","given":"Arthur L","non-dropping-particle":"","parse-names":false,"suffix":""},{"dropping-particle":"","family":"Bottomley","given":"Joanna","non-dropping-particle":"","parse-names":false,"suffix":""},{"dropping-particle":"","family":"Bradley","given":"Allan","non-dropping-particle":"","parse-names":false,"suffix":""},{"dropping-particle":"","family":"M Brown","given":"Steve D","non-dropping-particle":"","parse-names":false,"suffix":""},{"dropping-particle":"","family":"Bürger","given":"Antje","non-dropping-particle":"","parse-names":false,"suffix":""},{"dropping-particle":"","family":"Bushell","given":"Wendy","non-dropping-particle":"","parse-names":false,"suffix":""},{"dropping-particle":"","family":"Chiani","given":"Francesco","non-dropping-particle":"","parse-names":false,"suffix":""},{"dropping-particle":"","family":"Genie Chin","given":"Hsian-Jean","non-dropping-particle":"","parse-names":false,"suffix":""},{"dropping-particle":"","family":"Christou","given":"Skevoulla","non-dropping-particle":"","parse-names":false,"suffix":""},{"dropping-particle":"","family":"Codner","given":"Gemma F","non-dropping-particle":"","parse-names":false,"suffix":""},{"dropping-particle":"","family":"DeMayo","given":"Francesco J","non-dropping-particle":"","parse-names":false,"suffix":""},{"dropping-particle":"","family":"Dickinson","given":"Mary E","non-dropping-particle":"","parse-names":false,"suffix":""},{"dropping-particle":"","family":"Doe","given":"Brendan","non-dropping-particle":"","parse-names":false,"suffix":""},{"dropping-particle":"","family":"Rae Donahue","given":"Leah","non-dropping-particle":"","parse-names":false,"suffix":""},{"dropping-particle":"","family":"Fray","given":"Martin D","non-dropping-particle":"","parse-names":false,"suffix":""},{"dropping-particle":"","family":"Gambadoro","given":"Alessia","non-dropping-particle":"","parse-names":false,"suffix":""},{"dropping-particle":"","family":"Gao","given":"Xiang","non-dropping-particle":"","parse-names":false,"suffix":""},{"dropping-particle":"","family":"Gertsenstein","given":"Marina","non-dropping-particle":"","parse-names":false,"suffix":""},{"dropping-particle":"","family":"Gomez-Segura","given":"Alba","non-dropping-particle":"","parse-names":false,"suffix":""},{"dropping-particle":"","family":"Goodwin","given":"Leslie O","non-dropping-particle":"","parse-names":false,"suffix":""},{"dropping-particle":"","family":"Heaney","given":"Jason D","non-dropping-particle":"","parse-names":false,"suffix":""},{"dropping-particle":"","family":"Hérault","given":"Yann","non-dropping-particle":"","parse-names":false,"suffix":""},{"dropping-particle":"","family":"Hrabe Angelis","given":"Martin","non-dropping-particle":"","parse-names":false,"suffix":""},{"dropping-particle":"","family":"Jiang","given":"Si-Tse","non-dropping-particle":"","parse-names":false,"suffix":""},{"dropping-particle":"","family":"Justice","given":"Monica J","non-dropping-particle":"","parse-names":false,"suffix":""},{"dropping-particle":"","family":"Kasparek","given":"Petr","non-dropping-particle":"","parse-names":false,"suffix":""},{"dropping-particle":"","family":"King","given":"Ruairidh E","non-dropping-particle":"","parse-names":false,"suffix":""},{"dropping-particle":"","family":"Kühn","given":"Ralf","non-dropping-particle":"","parse-names":false,"suffix":""},{"dropping-particle":"","family":"Lee","given":"Ho","non-dropping-particle":"","parse-names":false,"suffix":""},{"dropping-particle":"","family":"Jae Lee","given":"Young","non-dropping-particle":"","parse-names":false,"suffix":""},{"dropping-particle":"","family":"Liu","given":"Zhiwei","non-dropping-particle":"","parse-names":false,"suffix":""},{"dropping-particle":"","family":"Kent Lloyd","given":"K C","non-dropping-particle":"","parse-names":false,"suffix":""},{"dropping-particle":"","family":"Lorenzo","given":"Isabel","non-dropping-particle":"","parse-names":false,"suffix":""},{"dropping-particle":"","family":"Mallon","given":"Ann-Marie","non-dropping-particle":"","parse-names":false,"suffix":""},{"dropping-particle":"","family":"McKerlie","given":"Colin","non-dropping-particle":"","parse-names":false,"suffix":""},{"dropping-particle":"","family":"Meehan","given":"Terrence F","non-dropping-particle":"","parse-names":false,"suffix":""},{"dropping-particle":"","family":"Munoz Fuentes","given":"Violeta","non-dropping-particle":"","parse-names":false,"suffix":""},{"dropping-particle":"","family":"Newman","given":"Stuart","non-dropping-particle":"","parse-names":false,"suffix":""},{"dropping-particle":"","family":"J Nutter","given":"Lauryl M","non-dropping-particle":"","parse-names":false,"suffix":""},{"dropping-particle":"","family":"Taeg Oh","given":"Goo","non-dropping-particle":"","parse-names":false,"suffix":""},{"dropping-particle":"","family":"Pavlovic","given":"Guillaume","non-dropping-particle":"","parse-names":false,"suffix":""},{"dropping-particle":"","family":"Ramirez-Solis","given":"Ramiro","non-dropping-particle":"","parse-names":false,"suffix":""},{"dropping-particle":"","family":"Rosen","given":"Barry","non-dropping-particle":"","parse-names":false,"suffix":""},{"dropping-particle":"","family":"Ryder","given":"Edward J","non-dropping-particle":"","parse-names":false,"suffix":""},{"dropping-particle":"","family":"Santos","given":"Luis A","non-dropping-particle":"","parse-names":false,"suffix":""},{"dropping-particle":"","family":"Schick","given":"Joel","non-dropping-particle":"","parse-names":false,"suffix":""},{"dropping-particle":"","family":"Seavitt","given":"John R","non-dropping-particle":"","parse-names":false,"suffix":""},{"dropping-particle":"","family":"Sedlacek","given":"Radislav","non-dropping-particle":"","parse-names":false,"suffix":""},{"dropping-particle":"","family":"Seisenberger","given":"Claudia","non-dropping-particle":"","parse-names":false,"suffix":""},{"dropping-particle":"","family":"Kyung Seong","given":"Je","non-dropping-particle":"","parse-names":false,"suffix":""},{"dropping-particle":"","family":"Skarnes","given":"William C","non-dropping-particle":"","parse-names":false,"suffix":""},{"dropping-particle":"","family":"Sorg","given":"Tania","non-dropping-particle":"","parse-names":false,"suffix":""},{"dropping-particle":"","family":"Steel","given":"Karen P","non-dropping-particle":"","parse-names":false,"suffix":""},{"dropping-particle":"","family":"Tamura","given":"Masaru","non-dropping-particle":"","parse-names":false,"suffix":""},{"dropping-particle":"","family":"Tocchini-Valentini","given":"Glauco P","non-dropping-particle":"","parse-names":false,"suffix":""},{"dropping-particle":"","family":"Leo Wang","given":"Chi-Kuang","non-dropping-particle":"","parse-names":false,"suffix":""},{"dropping-particle":"","family":"Wardle-Jones","given":"Hannah","non-dropping-particle":"","parse-names":false,"suffix":""},{"dropping-particle":"","family":"Wattenhofer-Donzé","given":"Marie","non-dropping-particle":"","parse-names":false,"suffix":""},{"dropping-particle":"","family":"Wells","given":"Sara","non-dropping-particle":"","parse-names":false,"suffix":""},{"dropping-particle":"V","family":"Wiles","given":"Michael","non-dropping-particle":"","parse-names":false,"suffix":""},{"dropping-particle":"","family":"Willis","given":"Brandon J","non-dropping-particle":"","parse-names":false,"suffix":""},{"dropping-particle":"","family":"Wood","given":"Joshua A","non-dropping-particle":"","parse-names":false,"suffix":""},{"dropping-particle":"","family":"Wurst","given":"Wolfgang","non-dropping-particle":"","parse-names":false,"suffix":""},{"dropping-particle":"","family":"Xu","given":"Ying","non-dropping-particle":"","parse-names":false,"suffix":""},{"dropping-particle":"","family":"Gallegos","given":"Juan J","non-dropping-particle":"","parse-names":false,"suffix":""},{"dropping-particle":"","family":"Green","given":"Jennie R","non-dropping-particle":"","parse-names":false,"suffix":""},{"dropping-particle":"","family":"Bohat","given":"Ritu","non-dropping-particle":"","parse-names":false,"suffix":""},{"dropping-particle":"","family":"Zimmel","given":"Katie","non-dropping-particle":"","parse-names":false,"suffix":""},{"dropping-particle":"","family":"Pereira","given":"Monica","non-dropping-particle":"","parse-names":false,"suffix":""},{"dropping-particle":"","family":"MacMaster","given":"Suzanne","non-dropping-particle":"","parse-names":false,"suffix":""},{"dropping-particle":"","family":"Tondat","given":"Sandra","non-dropping-particle":"","parse-names":false,"suffix":""},{"dropping-particle":"","family":"Wei","given":"Linda","non-dropping-particle":"","parse-names":false,"suffix":""},{"dropping-particle":"","family":"Carroll","given":"Tracy","non-dropping-particle":"","parse-names":false,"suffix":""},{"dropping-particle":"","family":"Cabezas","given":"Jorge","non-dropping-particle":"","parse-names":false,"suffix":""},{"dropping-particle":"","family":"Fan-Lan","given":"Qing","non-dropping-particle":"","parse-names":false,"suffix":""},{"dropping-particle":"","family":"Jacob","given":"Elsa","non-dropping-particle":"","parse-names":false,"suffix":""},{"dropping-particle":"","family":"Creighton","given":"Amie","non-dropping-particle":"","parse-names":false,"suffix":""},{"dropping-particle":"","family":"Castellanos-Penton","given":"Patricia","non-dropping-particle":"","parse-names":false,"suffix":""},{"dropping-particle":"","family":"Danisment","given":"Ozge","non-dropping-particle":"","parse-names":false,"suffix":""},{"dropping-particle":"","family":"Clarke","given":"Shannon","non-dropping-particle":"","parse-names":false,"suffix":""},{"dropping-particle":"","family":"Joeng","given":"Joanna","non-dropping-particle":"","parse-names":false,"suffix":""},{"dropping-particle":"","family":"Kelly","given":"Deborah","non-dropping-particle":"","parse-names":false,"suffix":""},{"dropping-particle":"","family":"To","given":"Christine","non-dropping-particle":"","parse-names":false,"suffix":""},{"dropping-particle":"","family":"Bruggen","given":"Rebekah","non-dropping-particle":"van","parse-names":false,"suffix":""},{"dropping-particle":"","family":"Gailus-Durner","given":"Valerie","non-dropping-particle":"","parse-names":false,"suffix":""},{"dropping-particle":"","family":"Fuchs","given":"Helmut","non-dropping-particle":"","parse-names":false,"suffix":""},{"dropping-particle":"","family":"Marschall","given":"Susan","non-dropping-particle":"","parse-names":false,"suffix":""},{"dropping-particle":"","family":"Dunst","given":"Stefanie","non-dropping-particle":"","parse-names":false,"suffix":""},{"dropping-particle":"","family":"Romberger","given":"Markus","non-dropping-particle":"","parse-names":false,"suffix":""},{"dropping-particle":"","family":"Rey","given":"Bernhard","non-dropping-particle":"","parse-names":false,"suffix":""},{"dropping-particle":"","family":"Fessele","given":"Sabine","non-dropping-particle":"","parse-names":false,"suffix":""},{"dropping-particle":"","family":"Gormanns","given":"Philipp","non-dropping-particle":"","parse-names":false,"suffix":""},{"dropping-particle":"","family":"Friedel","given":"Roland","non-dropping-particle":"","parse-names":false,"suffix":""},{"dropping-particle":"","family":"Kaloff","given":"Cornelia","non-dropping-particle":"","parse-names":false,"suffix":""},{"dropping-particle":"","family":"Hörlein","given":"Andreas","non-dropping-particle":"","parse-names":false,"suffix":""},{"dropping-particle":"","family":"Teichmann","given":"Sandy","non-dropping-particle":"","parse-names":false,"suffix":""},{"dropping-particle":"","family":"Tasdemir","given":"Adriane","non-dropping-particle":"","parse-names":false,"suffix":""},{"dropping-particle":"","family":"Krause","given":"Heidi","non-dropping-particle":"","parse-names":false,"suffix":""},{"dropping-particle":"","family":"German","given":"Dorota","non-dropping-particle":"","parse-names":false,"suffix":""},{"dropping-particle":"","family":"Könitzer","given":"Anne","non-dropping-particle":"","parse-names":false,"suffix":""},{"dropping-particle":"","family":"Weber","given":"Sarah","non-dropping-particle":"","parse-names":false,"suffix":""},{"dropping-particle":"","family":"Beig","given":"Joachim","non-dropping-particle":"","parse-names":false,"suffix":""},{"dropping-particle":"","family":"McKay","given":"Matthew","non-dropping-particle":"","parse-names":false,"suffix":""},{"dropping-particle":"","family":"Bedigian","given":"Richard","non-dropping-particle":"","parse-names":false,"suffix":""},{"dropping-particle":"","family":"Dion","given":"Stephanie","non-dropping-particle":"","parse-names":false,"suffix":""},{"dropping-particle":"","family":"Kutny","given":"Peter","non-dropping-particle":"","parse-names":false,"suffix":""},{"dropping-particle":"","family":"Kelmenson","given":"Jennifer","non-dropping-particle":"","parse-names":false,"suffix":""},{"dropping-particle":"","family":"Perry","given":"Emily","non-dropping-particle":"","parse-names":false,"suffix":""},{"dropping-particle":"","family":"Nguyen-Bresinsky","given":"Dong","non-dropping-particle":"","parse-names":false,"suffix":""},{"dropping-particle":"","family":"Seluke","given":"Audrie","non-dropping-particle":"","parse-names":false,"suffix":""},{"dropping-particle":"","family":"Leach","given":"Timothy","non-dropping-particle":"","parse-names":false,"suffix":""},{"dropping-particle":"","family":"Perkins","given":"Sara","non-dropping-particle":"","parse-names":false,"suffix":""},{"dropping-particle":"","family":"Slater","given":"Amanda","non-dropping-particle":"","parse-names":false,"suffix":""},{"dropping-particle":"","family":"Petit","given":"Michaela","non-dropping-particle":"","parse-names":false,"suffix":""},{"dropping-particle":"","family":"Urban","given":"Rachel","non-dropping-particle":"","parse-names":false,"suffix":""},{"dropping-particle":"","family":"Kales","given":"Susan","non-dropping-particle":"","parse-names":false,"suffix":""},{"dropping-particle":"","family":"DaCosta","given":"Michael","non-dropping-particle":"","parse-names":false,"suffix":""},{"dropping-particle":"","family":"McFarland","given":"Michael","non-dropping-particle":"","parse-names":false,"suffix":""},{"dropping-particle":"","family":"Palazola","given":"Rick","non-dropping-particle":"","parse-names":false,"suffix":""},{"dropping-particle":"","family":"Peterson","given":"Kevin A","non-dropping-particle":"","parse-names":false,"suffix":""},{"dropping-particle":"","family":"Svenson","given":"Karen","non-dropping-particle":"","parse-names":false,"suffix":""},{"dropping-particle":"","family":"Braun","given":"Robert E","non-dropping-particle":"","parse-names":false,"suffix":""},{"dropping-particle":"","family":"Taft","given":"Robert","non-dropping-particle":"","parse-names":false,"suffix":""},{"dropping-particle":"","family":"Rhue","given":"Mark","non-dropping-particle":"","parse-names":false,"suffix":""},{"dropping-particle":"","family":"Garay","given":"Jose","non-dropping-particle":"","parse-names":false,"suffix":""},{"dropping-particle":"","family":"Clary","given":"Dave","non-dropping-particle":"","parse-names":false,"suffix":""},{"dropping-particle":"","family":"Araiza","given":"Renee","non-dropping-particle":"","parse-names":false,"suffix":""},{"dropping-particle":"","family":"Grimsrud","given":"Kristin","non-dropping-particle":"","parse-names":false,"suffix":""},{"dropping-particle":"","family":"Bower","given":"Lynette","non-dropping-particle":"","parse-names":false,"suffix":""},{"dropping-particle":"","family":"Anchell","given":"Nicole L","non-dropping-particle":"","parse-names":false,"suffix":""},{"dropping-particle":"","family":"Jager","given":"Kayla M","non-dropping-particle":"","parse-names":false,"suffix":""},{"dropping-particle":"","family":"Young","given":"Diana L","non-dropping-particle":"","parse-names":false,"suffix":""},{"dropping-particle":"","family":"Dao","given":"Phuong T","non-dropping-particle":"","parse-names":false,"suffix":""},{"dropping-particle":"","family":"Gardiner","given":"Wendy","non-dropping-particle":"","parse-names":false,"suffix":""},{"dropping-particle":"","family":"Bell","given":"Toni","non-dropping-particle":"","parse-names":false,"suffix":""},{"dropping-particle":"","family":"Kenyon","given":"Janet","non-dropping-particle":"","parse-names":false,"suffix":""},{"dropping-particle":"","family":"Stewart","given":"Michelle E","non-dropping-particle":"","parse-names":false,"suffix":""},{"dropping-particle":"","family":"Lynch","given":"Denise","non-dropping-particle":"","parse-names":false,"suffix":""},{"dropping-particle":"","family":"Loeffler","given":"Jorik","non-dropping-particle":"","parse-names":false,"suffix":""},{"dropping-particle":"","family":"Caulder","given":"Adam","non-dropping-particle":"","parse-names":false,"suffix":""},{"dropping-particle":"","family":"Hillier","given":"Rosie","non-dropping-particle":"","parse-names":false,"suffix":""},{"dropping-particle":"","family":"Quwailid","given":"Mohamed M","non-dropping-particle":"","parse-names":false,"suffix":""},{"dropping-particle":"","family":"Zaman","given":"Rumana","non-dropping-particle":"","parse-names":false,"suffix":""},{"dropping-particle":"","family":"Santos","given":"Luis","non-dropping-particle":"","parse-names":false,"suffix":""},{"dropping-particle":"","family":"Obata","given":"Yuichi","non-dropping-particle":"","parse-names":false,"suffix":""},{"dropping-particle":"","family":"Iwama","given":"Mizuho","non-dropping-particle":"","parse-names":false,"suffix":""},{"dropping-particle":"","family":"Nakata","given":"Hatsumi","non-dropping-particle":"","parse-names":false,"suffix":""},{"dropping-particle":"","family":"Hashimoto","given":"Tomomi","non-dropping-particle":"","parse-names":false,"suffix":""},{"dropping-particle":"","family":"Kadota","given":"Masayo","non-dropping-particle":"","parse-names":false,"suffix":""},{"dropping-particle":"","family":"Masuya","given":"Hiroshi","non-dropping-particle":"","parse-names":false,"suffix":""},{"dropping-particle":"","family":"Tanaka","given":"Nobuhiko","non-dropping-particle":"","parse-names":false,"suffix":""},{"dropping-particle":"","family":"Miura","given":"Ikuo","non-dropping-particle":"","parse-names":false,"suffix":""},{"dropping-particle":"","family":"Yamada","given":"Ikuko","non-dropping-particle":"","parse-names":false,"suffix":""},{"dropping-particle":"","family":"Furuse","given":"Tamio","non-dropping-particle":"","parse-names":false,"suffix":""},{"dropping-particle":"","family":"Selloum","given":"Mohammed","non-dropping-particle":"","parse-names":false,"suffix":""},{"dropping-particle":"","family":"Jacquot","given":"Sylvie","non-dropping-particle":"","parse-names":false,"suffix":""},{"dropping-particle":"","family":"Ayadi","given":"Abdel","non-dropping-particle":"","parse-names":false,"suffix":""},{"dropping-particle":"","family":"Ali-Hadji","given":"Dalila","non-dropping-particle":"","parse-names":false,"suffix":""},{"dropping-particle":"","family":"Charles","given":"Philippe","non-dropping-particle":"","parse-names":false,"suffix":""},{"dropping-particle":"","family":"Marchand","given":"Elise","non-dropping-particle":"Le","parse-names":false,"suffix":""},{"dropping-particle":"","family":"Amri","given":"Amal","non-dropping-particle":"El","parse-names":false,"suffix":""},{"dropping-particle":"","family":"Kujath","given":"Christelle","non-dropping-particle":"","parse-names":false,"suffix":""},{"dropping-particle":"","family":"Fougerolle","given":"Jean-Victor","non-dropping-particle":"","parse-names":false,"suffix":""},{"dropping-particle":"","family":"Mellul","given":"Peggy","non-dropping-particle":"","parse-names":false,"suffix":""},{"dropping-particle":"","family":"Legeay","given":"Sandrine","non-dropping-particle":"","parse-names":false,"suffix":""},{"dropping-particle":"","family":"Vasseur","given":"Laurent","non-dropping-particle":"","parse-names":false,"suffix":""},{"dropping-particle":"","family":"Moro","given":"Anne-Isabelle","non-dropping-particle":"","parse-names":false,"suffix":""},{"dropping-particle":"","family":"Lorentz","given":"Romain","non-dropping-particle":"","parse-names":false,"suffix":""},{"dropping-particle":"","family":"Schaeffer","given":"Laurence","non-dropping-particle":"","parse-names":false,"suffix":""},{"dropping-particle":"","family":"Dreyer","given":"Dominique","non-dropping-particle":"","parse-names":false,"suffix":""},{"dropping-particle":"","family":"Erbs","given":"Valérie","non-dropping-particle":"","parse-names":false,"suffix":""},{"dropping-particle":"","family":"Eisenmann","given":"Benjamin","non-dropping-particle":"","parse-names":false,"suffix":""},{"dropping-particle":"","family":"Rossi","given":"Giovanni","non-dropping-particle":"","parse-names":false,"suffix":""},{"dropping-particle":"","family":"Luppi","given":"Laurence","non-dropping-particle":"","parse-names":false,"suffix":""},{"dropping-particle":"","family":"Mertz","given":"Annelyse","non-dropping-particle":"","parse-names":false,"suffix":""},{"dropping-particle":"","family":"Jeanblanc","given":"Amélie","non-dropping-particle":"","parse-names":false,"suffix":""},{"dropping-particle":"","family":"Grau","given":"Evelyn","non-dropping-particle":"","parse-names":false,"suffix":""},{"dropping-particle":"","family":"Sinclair","given":"Caroline","non-dropping-particle":"","parse-names":false,"suffix":""},{"dropping-particle":"","family":"Brown","given":"Ellen","non-dropping-particle":"","parse-names":false,"suffix":""},{"dropping-particle":"","family":"Kundi","given":"Helen","non-dropping-particle":"","parse-names":false,"suffix":""},{"dropping-particle":"","family":"Madich","given":"Alla","non-dropping-particle":"","parse-names":false,"suffix":""},{"dropping-particle":"","family":"Woods","given":"Mike","non-dropping-particle":"","parse-names":false,"suffix":""},{"dropping-particle":"","family":"Pearson","given":"Laila","non-dropping-particle":"","parse-names":false,"suffix":""},{"dropping-particle":"","family":"Mayhew","given":"Danielle","non-dropping-particle":"","parse-names":false,"suffix":""},{"dropping-particle":"","family":"Griggs","given":"Nicola","non-dropping-particle":"","parse-names":false,"suffix":""},{"dropping-particle":"","family":"Houghton","given":"Richard","non-dropping-particle":"","parse-names":false,"suffix":""},{"dropping-particle":"","family":"Bussell","given":"James","non-dropping-particle":"","parse-names":false,"suffix":""},{"dropping-particle":"","family":"Ingle","given":"Catherine","non-dropping-particle":"","parse-names":false,"suffix":""},{"dropping-particle":"","family":"Valentini","given":"Sara","non-dropping-particle":"","parse-names":false,"suffix":""},{"dropping-particle":"","family":"Gleeson","given":"Diane","non-dropping-particle":"","parse-names":false,"suffix":""},{"dropping-particle":"","family":"Sethi","given":"Debarati","non-dropping-particle":"","parse-names":false,"suffix":""},{"dropping-particle":"","family":"Bayzetinova","given":"Tanya","non-dropping-particle":"","parse-names":false,"suffix":""},{"dropping-particle":"","family":"Burvill","given":"Jonathan","non-dropping-particle":"","parse-names":false,"suffix":""},{"dropping-particle":"","family":"Habib","given":"Bishoy","non-dropping-particle":"","parse-names":false,"suffix":""},{"dropping-particle":"","family":"Weavers","given":"Lauren","non-dropping-particle":"","parse-names":false,"suffix":""},{"dropping-particle":"","family":"Maswood","given":"Ryea","non-dropping-particle":"","parse-names":false,"suffix":""},{"dropping-particle":"","family":"Miklejewska","given":"Evelina","non-dropping-particle":"","parse-names":false,"suffix":""},{"dropping-particle":"","family":"Cook","given":"Ross","non-dropping-particle":"","parse-names":false,"suffix":""},{"dropping-particle":"","family":"Platte","given":"Radka","non-dropping-particle":"","parse-names":false,"suffix":""},{"dropping-particle":"","family":"Price","given":"Stacey","non-dropping-particle":"","parse-names":false,"suffix":""},{"dropping-particle":"","family":"Vyas","given":"Sapna","non-dropping-particle":"","parse-names":false,"suffix":""},{"dropping-particle":"","family":"Collinson","given":"Adam","non-dropping-particle":"","parse-names":false,"suffix":""},{"dropping-particle":"","family":"Hardy","given":"Matt","non-dropping-particle":"","parse-names":false,"suffix":""},{"dropping-particle":"","family":"Dalvi","given":"Priya","non-dropping-particle":"","parse-names":false,"suffix":""},{"dropping-particle":"","family":"Iyer","given":"Vivek","non-dropping-particle":"","parse-names":false,"suffix":""},{"dropping-particle":"","family":"West","given":"Tony","non-dropping-particle":"","parse-names":false,"suffix":""},{"dropping-particle":"","family":"Thomas","given":"Mark","non-dropping-particle":"","parse-names":false,"suffix":""},{"dropping-particle":"","family":"Mujica","given":"Alejandro","non-dropping-particle":"","parse-names":false,"suffix":""},{"dropping-particle":"","family":"Sins","given":"Elodie","non-dropping-particle":"","parse-names":false,"suffix":""},{"dropping-particle":"","family":"Barrett","given":"Daniel","non-dropping-particle":"","parse-names":false,"suffix":""},{"dropping-particle":"","family":"Dobbie","given":"Michael","non-dropping-particle":"","parse-names":false,"suffix":""},{"dropping-particle":"","family":"Grobler","given":"Anne","non-dropping-particle":"","parse-names":false,"suffix":""},{"dropping-particle":"","family":"Loots","given":"Glaudina","non-dropping-particle":"","parse-names":false,"suffix":""},{"dropping-particle":"","family":"Hayeshi","given":"Rose","non-dropping-particle":"","parse-names":false,"suffix":""},{"dropping-particle":"","family":"Scholtz","given":"Liezl-Marie","non-dropping-particle":"","parse-names":false,"suffix":""},{"dropping-particle":"","family":"Bester","given":"Cor","non-dropping-particle":"","parse-names":false,"suffix":""},{"dropping-particle":"","family":"Pheiffer","given":"Wihan","non-dropping-particle":"","parse-names":false,"suffix":""},{"dropping-particle":"","family":"Venter","given":"Kobus","non-dropping-particle":"","parse-names":false,"suffix":""},{"dropping-particle":"","family":"Bosch","given":"Fatima","non-dropping-particle":"","parse-names":false,"suffix":""},{"dropping-particle":"","family":"Teboul","given":"Lydia","non-dropping-particle":"","parse-names":false,"suffix":""},{"dropping-particle":"","family":"Murray","given":"Stephen A","non-dropping-particle":"","parse-names":false,"suffix":""}],"container-title":"Nature Genetics 2021 53:4","id":"ITEM-1","issue":"4","issued":{"date-parts":[["2021","3","10"]]},"page":"420-425","publisher":"Nature Publishing Group","title":"The Polygenic Score Catalog as an open database for reproducibility and systematic evaluation","type":"article-journal","volume":"53"},"uris":["http://www.mendeley.com/documents/?uuid=0c9202d5-7244-3a7f-87f5-19aeec915fcc"]}],"mendeley":{"formattedCitation":"&lt;sup&gt;32&lt;/sup&gt;","plainTextFormattedCitation":"32","previouslyFormattedCitation":"&lt;sup&gt;32&lt;/sup&gt;"},"properties":{"noteIndex":0},"schema":"https://github.com/citation-style-language/schema/raw/master/csl-citation.json"}</w:instrText>
      </w:r>
      <w:r w:rsidR="00A46E9A">
        <w:fldChar w:fldCharType="separate"/>
      </w:r>
      <w:r w:rsidR="00B84812" w:rsidRPr="00B84812">
        <w:rPr>
          <w:noProof/>
          <w:vertAlign w:val="superscript"/>
        </w:rPr>
        <w:t>32</w:t>
      </w:r>
      <w:r w:rsidR="00A46E9A">
        <w:fldChar w:fldCharType="end"/>
      </w:r>
      <w:r w:rsidR="00BC4207">
        <w:t xml:space="preserve"> </w:t>
      </w:r>
      <w:r w:rsidR="006949C9">
        <w:t>We</w:t>
      </w:r>
      <w:r w:rsidR="00EE3DF0">
        <w:t xml:space="preserve"> transformed</w:t>
      </w:r>
      <w:r w:rsidR="00131846">
        <w:t xml:space="preserve"> the score into zero mean and unit variance</w:t>
      </w:r>
      <w:r w:rsidR="00364E21">
        <w:t>.</w:t>
      </w:r>
    </w:p>
    <w:p w14:paraId="6B21C50B" w14:textId="3C5C3E44" w:rsidR="00214C36" w:rsidRPr="00214C36" w:rsidRDefault="00214C36">
      <w:pPr>
        <w:rPr>
          <w:i/>
          <w:iCs/>
        </w:rPr>
      </w:pPr>
      <w:r w:rsidRPr="00214C36">
        <w:rPr>
          <w:i/>
          <w:iCs/>
        </w:rPr>
        <w:t>Physical Activity Measures</w:t>
      </w:r>
    </w:p>
    <w:p w14:paraId="44600EB5" w14:textId="440A6377" w:rsidR="00E60292" w:rsidRDefault="00214C36">
      <w:r>
        <w:t xml:space="preserve">Previous researchers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and imputing non-wear time data segments to calculate the Euclidean norm minus one (ENMO).</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10.1152/JAPPLPHYSIOL.00421.2014/ASSET/IMAGES/LARGE/ZDG0201411640001.JPEG","ISSN":"15221601","PMID":"25103964","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nonsignificant additional improvement (P &gt; 0.05). Temperature correction coefficients were highest for the z-axis, e.g., 19.6-mg offset per 5°C. Further, application of the autocalibration method had a significant impact on typical metrics used for describing human physical activity, e.g., in Brazil average wrist acceleration was 0.2 to 51% lower than uncalibrated values depending on metric selection (P &lt; 0.01). The autocalibration method as presented helps reduce the calibration error in wearable acceleration sensor data and improves comparability of physical activity measures across study locations. Temperature ultization seems essential when temperature deviates substantially from the average temperature in the record but not for multiday summary measures.","author":[{"dropping-particle":"","family":"Hees","given":"Vincent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Physiology","id":"ITEM-2","issue":"7","issued":{"date-parts":[["2014","10","1"]]},"page":"738-744","publisher":"American Physiological Society","title":"Autocalibration of accelerometer data for free-living physical activity assessment using local gravity and temperature: An evaluation on four continents","type":"article-journal","volume":"117"},"uris":["http://www.mendeley.com/documents/?uuid=9c58377f-a5a8-30c6-b47b-97603046e695"]}],"mendeley":{"formattedCitation":"&lt;sup&gt;28,33&lt;/sup&gt;","plainTextFormattedCitation":"28,33","previouslyFormattedCitation":"&lt;sup&gt;28,33&lt;/sup&gt;"},"properties":{"noteIndex":0},"schema":"https://github.com/citation-style-language/schema/raw/master/csl-citation.json"}</w:instrText>
      </w:r>
      <w:r w:rsidR="00A46E9A">
        <w:fldChar w:fldCharType="separate"/>
      </w:r>
      <w:r w:rsidR="00B84812" w:rsidRPr="00B84812">
        <w:rPr>
          <w:noProof/>
          <w:vertAlign w:val="superscript"/>
        </w:rPr>
        <w:t>28,33</w:t>
      </w:r>
      <w:r w:rsidR="00A46E9A">
        <w:fldChar w:fldCharType="end"/>
      </w:r>
      <w:r>
        <w:t xml:space="preserve"> The average ENMO was summarized as an average proportion of daily time spent at different categories of intensity measured in milligravities (mgs) based on measurements taken every 5 seconds. Following the work of Dempsey </w:t>
      </w:r>
      <w:r w:rsidRPr="00214C36">
        <w:rPr>
          <w:i/>
          <w:iCs/>
        </w:rPr>
        <w:t>et al</w:t>
      </w:r>
      <w:r>
        <w:t>., w</w:t>
      </w:r>
      <w:r w:rsidR="005C3A9D">
        <w:t>e use</w:t>
      </w:r>
      <w:r w:rsidR="00AB5786">
        <w:t>d</w:t>
      </w:r>
      <w:r w:rsidR="005C3A9D">
        <w:t xml:space="preserve"> a formula </w:t>
      </w:r>
      <w:r w:rsidR="00364E21">
        <w:t xml:space="preserve">shown in </w:t>
      </w:r>
      <w:proofErr w:type="spellStart"/>
      <w:r w:rsidR="00364E21" w:rsidRPr="00364E21">
        <w:rPr>
          <w:b/>
          <w:bCs/>
        </w:rPr>
        <w:t>eTable</w:t>
      </w:r>
      <w:proofErr w:type="spellEnd"/>
      <w:r w:rsidR="00364E21" w:rsidRPr="00364E21">
        <w:rPr>
          <w:b/>
          <w:bCs/>
        </w:rPr>
        <w:t xml:space="preserve"> 1</w:t>
      </w:r>
      <w:r w:rsidR="00364E21">
        <w:t xml:space="preserve"> </w:t>
      </w:r>
      <w:r w:rsidR="005C3A9D">
        <w:t xml:space="preserve">to convert </w:t>
      </w:r>
      <w:r w:rsidR="000D7D35">
        <w:t xml:space="preserve">these </w:t>
      </w:r>
      <w:r w:rsidR="00E60292">
        <w:t>categorical midpoints of</w:t>
      </w:r>
      <w:r>
        <w:t xml:space="preserve"> </w:t>
      </w:r>
      <w:r w:rsidR="00F92730">
        <w:t xml:space="preserve">ENMO from dominant </w:t>
      </w:r>
      <w:r w:rsidR="005C3A9D">
        <w:t xml:space="preserve">wrist-worn accelerometer data into </w:t>
      </w:r>
      <w:r>
        <w:t xml:space="preserve">instantaneous </w:t>
      </w:r>
      <w:r w:rsidR="005C3A9D">
        <w:t>physical activity energy expenditure</w:t>
      </w:r>
      <w:r w:rsidR="00F92730">
        <w:t xml:space="preserve"> (PAEE)</w:t>
      </w:r>
      <w:r w:rsidR="00493771">
        <w:t>.</w:t>
      </w:r>
      <w:r w:rsidR="00A46E9A">
        <w:fldChar w:fldCharType="begin" w:fldLock="1"/>
      </w:r>
      <w:r w:rsidR="00AC232C">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11&lt;/sup&gt;","plainTextFormattedCitation":"11","previouslyFormattedCitation":"&lt;sup&gt;11&lt;/sup&gt;"},"properties":{"noteIndex":0},"schema":"https://github.com/citation-style-language/schema/raw/master/csl-citation.json"}</w:instrText>
      </w:r>
      <w:r w:rsidR="00A46E9A">
        <w:fldChar w:fldCharType="separate"/>
      </w:r>
      <w:r w:rsidR="00AC232C" w:rsidRPr="00AC232C">
        <w:rPr>
          <w:noProof/>
          <w:vertAlign w:val="superscript"/>
        </w:rPr>
        <w:t>11</w:t>
      </w:r>
      <w:r w:rsidR="00A46E9A">
        <w:fldChar w:fldCharType="end"/>
      </w:r>
      <w:r w:rsidR="00493771">
        <w:t xml:space="preserve"> This measure </w:t>
      </w:r>
      <w:r w:rsidR="005273D0">
        <w:t>was</w:t>
      </w:r>
      <w:r w:rsidR="005C3A9D">
        <w:t xml:space="preserve"> validated in free-living populations by both doubly labeled water and a combined heart rate monitor and trunk acceleration, the gold and silver standards of physical activity energy expenditure measurement, respectively</w:t>
      </w:r>
      <w:r w:rsidR="00A712A9">
        <w:t>.</w:t>
      </w:r>
      <w:commentRangeStart w:id="21"/>
      <w:r w:rsidR="00A46E9A">
        <w:fldChar w:fldCharType="begin" w:fldLock="1"/>
      </w:r>
      <w:r w:rsidR="006B479C">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study","type":"article-journal","volume":"43"},"uris":["http://www.mendeley.com/documents/?uuid=9cd0609d-cc9b-3816-a3c8-bb9b308de844"]},{"id":"ITEM-2","itemData":{"DOI":"10.1371/JOURNAL.PONE.0167472","ISSN":"1932-6203","PMID":"27936024","abstract":"Background Wrist-worn accelerometers are emerging as the most common instrument for measuring physical activity in large-scale epidemiological studies, though little is known about the relationship between wrist acceleration and physical activity energy expenditure (PAEE).   Methods 1695 UK adults wore two devices simultaneously for six days; a combined sensor and a wrist accelerometer. The combined sensor measured heart rate and trunk acceleration, which was combined with a treadmill test to yield a signal of individually-calibrated PAEE. Multi-level regression models were used to characterise the relationship between the two time-series, and their estimations were evaluated in an independent holdout sample. Finally, the relationship between PAEE and BMI was described separately for each source of PAEE estimate (wrist acceleration models and combined-sensing).   Results Wrist acceleration explained 44–47% between-individual variance in PAEE, with RMSE between 34–39 J•min-1•kg-1. Estimations agreed well with PAEE in cross-validation (mean bias [95% limits of agreement]: 0.07 [-70.6:70.7]) but overestimated in women by 3% and underestimated in men by 4%. Estimation error was inversely related to age (-2.3 J•min-1•kg-1 per 10y) and BMI (-0.3 J•min-1•kg-1 per kg/m2). Associations with BMI were similar for all PAEE estimates (approximately -0.08 kg/m2 per J•min-1•kg-1).   Conclusions A strong relationship exists between wrist acceleration and PAEE in free-living adults, such that irrespective of the objective method of PAEE assessment, a strong inverse association between PAEE and BMI was observed.","author":[{"dropping-particle":"","family":"White","given":"Tom","non-dropping-particle":"","parse-names":false,"suffix":""},{"dropping-particle":"","family":"Westgate","given":"Kate","non-dropping-particle":"","parse-names":false,"suffix":""},{"dropping-particle":"","family":"Wareham","given":"Nicholas J.","non-dropping-particle":"","parse-names":false,"suffix":""},{"dropping-particle":"","family":"Brage","given":"Soren","non-dropping-particle":"","parse-names":false,"suffix":""}],"container-title":"PLOS ONE","id":"ITEM-2","issue":"12","issued":{"date-parts":[["2016","12","1"]]},"page":"e0167472","publisher":"Public Library of Science","title":"Estimation of Physical Activity Energy Expenditure during Free-Living from Wrist Accelerometry in UK Adults","type":"article-journal","volume":"11"},"uris":["http://www.mendeley.com/documents/?uuid=4e4b4a97-1c42-3edb-9192-05959521adf4"]},{"id":"ITEM-3","itemData":{"DOI":"10.1152/JAPPLPHYSIOL.01413.2011/ASSET/IMAGES/LARGE/ZDG0221203780002.JPEG","ISSN":"87507587","PMID":"23019315","abstract":"Combining accelerometry (ACC) with heart rate (HR) monitoring is thought to improve activity energy expenditure (AEE) estimations compared with ACC alone to evaluate the validity of ACC and HR used alone or combined. The purpose of this study was to estimate AEE in free-living conditions compared with doubly labeled water (DLW). Ten-day free-living AEE was measured by a DLW protocol in 35 18- to 55-yr-old men (11 lean active; 12 lean sedentary; 12 overweight sedentary) wearing an Actiheart (combining ACC and HR) and a RT3 accelerometer. AEE was estimated using group or individual calibration of the HR/AEE relationship, based on an exercise-tolerance test. In a subset (n = 21), AEE changes (ΔAEE) were measured after 1 mo of detraining (active subjects) or an 8-wk training (sedentary subjects). Actiheart-combined ACC/HR estimates were more accurate than estimates from HR or ACC alone. Accuracy of the Actiheart group-calibrated ACC/HR estimates was modest [intraclass correlation coefficient (ICC) = 0.62], with no bias but high root mean square error (RMSE) and limits of agreement (LOA). The mean bias of the estimates was reduced by one-third, like RMSE and LOA, by individual calibration (ICC = 0.81). Contrasting with group-calibrated estimates, the Actiheart individual-calibrated ACC/HR estimates explained 40% of the variance of the DLW-ΔAEE (ICC = 0.63). This study supports a good level of agreement between the Actiheart ACC/HR estimates and DLW-measured AEE in lean and overweight men with varying fitness levels. Individual calibration of the HR/AEE relationship is necessary for AEE estimations at an individual level rather than at group scale and for Delta;AEE evaluation. Copyright © 2012 the American Physiological Society.","author":[{"dropping-particle":"","family":"Villars","given":"C.","non-dropping-particle":"","parse-names":false,"suffix":""},{"dropping-particle":"","family":"Bergouignan","given":"A.","non-dropping-particle":"","parse-names":false,"suffix":""},{"dropping-particle":"","family":"Dugas","given":"J.","non-dropping-particle":"","parse-names":false,"suffix":""},{"dropping-particle":"","family":"Antoun","given":"E.","non-dropping-particle":"","parse-names":false,"suffix":""},{"dropping-particle":"","family":"Schoeller","given":"D. A.","non-dropping-particle":"","parse-names":false,"suffix":""},{"dropping-particle":"","family":"Roth","given":"H.","non-dropping-particle":"","parse-names":false,"suffix":""},{"dropping-particle":"","family":"Maingon","given":"A. C.","non-dropping-particle":"","parse-names":false,"suffix":""},{"dropping-particle":"","family":"Lefai","given":"E.","non-dropping-particle":"","parse-names":false,"suffix":""},{"dropping-particle":"","family":"Blanc","given":"S.","non-dropping-particle":"","parse-names":false,"suffix":""},{"dropping-particle":"","family":"Simon","given":"C.","non-dropping-particle":"","parse-names":false,"suffix":""}],"container-title":"Journal of Applied Physiology","id":"ITEM-3","issue":"11","issued":{"date-parts":[["2012","12","1"]]},"page":"1763-1771","publisher":" American Physiological Society Bethesda, MD","title":"Validity of combining heart rate and uniaxial acceleration to measure free-living physical activity energy expenditure in young men","type":"article-journal","volume":"113"},"uris":["http://www.mendeley.com/documents/?uuid=b499ed82-3b59-3b63-98d2-bcd25ab81bcb"]}],"mendeley":{"formattedCitation":"&lt;sup&gt;21,34,35&lt;/sup&gt;","plainTextFormattedCitation":"21,34,35","previouslyFormattedCitation":"&lt;sup&gt;21,34,35&lt;/sup&gt;"},"properties":{"noteIndex":0},"schema":"https://github.com/citation-style-language/schema/raw/master/csl-citation.json"}</w:instrText>
      </w:r>
      <w:r w:rsidR="00A46E9A">
        <w:fldChar w:fldCharType="separate"/>
      </w:r>
      <w:r w:rsidR="00B84812" w:rsidRPr="00B84812">
        <w:rPr>
          <w:noProof/>
          <w:vertAlign w:val="superscript"/>
        </w:rPr>
        <w:t>21,34,35</w:t>
      </w:r>
      <w:r w:rsidR="00A46E9A">
        <w:fldChar w:fldCharType="end"/>
      </w:r>
      <w:commentRangeEnd w:id="21"/>
      <w:r w:rsidR="00722F71">
        <w:rPr>
          <w:rStyle w:val="CommentReference"/>
        </w:rPr>
        <w:commentReference w:id="21"/>
      </w:r>
      <w:r>
        <w:t xml:space="preserve"> </w:t>
      </w:r>
      <w:r w:rsidR="00E60292">
        <w:t xml:space="preserve">PAEE serves as our measure of physical activity volume in kJ/kg/day. In order to calculate physical activity intensity, we </w:t>
      </w:r>
      <w:r w:rsidR="00493771">
        <w:t>categorize</w:t>
      </w:r>
      <w:r w:rsidR="00AB5786">
        <w:t>d</w:t>
      </w:r>
      <w:r w:rsidR="00E60292">
        <w:t xml:space="preserve"> physical activity above 125 milligravities as moderate</w:t>
      </w:r>
      <w:r w:rsidR="00364E21">
        <w:t>-</w:t>
      </w:r>
      <w:r w:rsidR="00E60292">
        <w:t>to</w:t>
      </w:r>
      <w:r w:rsidR="00364E21">
        <w:t>-</w:t>
      </w:r>
      <w:r w:rsidR="00E60292">
        <w:t>vigorous physical activity</w:t>
      </w:r>
      <w:r w:rsidR="00493771">
        <w:t xml:space="preserve"> (MVPA)</w:t>
      </w:r>
      <w:r w:rsidR="00E60292">
        <w:t xml:space="preserve"> and then divide</w:t>
      </w:r>
      <w:r w:rsidR="00AB5786">
        <w:t>d</w:t>
      </w:r>
      <w:r w:rsidR="00E60292">
        <w:t xml:space="preserve"> this value by </w:t>
      </w:r>
      <w:r w:rsidR="00364E21">
        <w:t>total PAEE</w:t>
      </w:r>
      <w:r w:rsidR="001320FD">
        <w:t xml:space="preserve"> and multiplied by 100</w:t>
      </w:r>
      <w:r w:rsidR="00E60292">
        <w:t xml:space="preserve"> to yield the </w:t>
      </w:r>
      <w:r w:rsidR="001320FD">
        <w:t>percentage</w:t>
      </w:r>
      <w:r w:rsidR="00E60292">
        <w:t xml:space="preserve"> of PAEE from MVPA</w:t>
      </w:r>
      <w:r w:rsidR="00AB5786">
        <w:t xml:space="preserve"> (</w:t>
      </w:r>
      <w:r w:rsidR="0048555F">
        <w:t>percent</w:t>
      </w:r>
      <w:r w:rsidR="00AB5786">
        <w:t xml:space="preserve"> MVPA)</w:t>
      </w:r>
      <w:r w:rsidR="00E60292">
        <w:t>.</w:t>
      </w:r>
      <w:r w:rsidR="00A46E9A">
        <w:fldChar w:fldCharType="begin" w:fldLock="1"/>
      </w:r>
      <w:r w:rsidR="006B479C">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study","type":"article-journal","volume":"18"},"uris":["http://www.mendeley.com/documents/?uuid=cae61135-6b9f-372f-8150-1b5db56cb582"]},{"id":"ITEM-2","itemData":{"DOI":"10.1038/S41591-020-1012-3","ISSN":"1546170X","PMID":"32807930","abstract":"Use of wearable devices that monitor physical activity is projected to increase more than fivefold per half-decade1. We investigated how device-based physical activity energy expenditure (PAEE) and different intensity profiles were associated with all-cause mortality. We used a network harmonization approach to map dominant-wrist acceleration to PAEE in 96,476 UK Biobank participants (mean age 62 years, 56% female). We also calculated the fraction of PAEE accumulated from moderate-to-vigorous-intensity physical activity (MVPA). Over the median 3.1-year follow-up period (302,526 person-years), 732 deaths were recorded. Higher PAEE was associated with a lower hazard of all-cause mortality for a constant fraction of MVPA (for example, 21% (95% confidence interval 4–35%) lower hazard for 20 versus 15 kJ kg−1 d−1 PAEE with 10% from MVPA). Similarly, a higher MVPA fraction was associated with a lower hazard when PAEE remained constant (for example, 30% (8–47%) lower hazard when 20% versus 10% of a fixed 15 kJ kg−1 d−1 PAEE volume was from MVPA). Our results show that higher volumes of PAEE are associated with reduced mortality rates, and achieving the same volume through higher-intensity activity is associated with greater reductions than through lower-intensity activity. The linkage of device-measured activity to energy expenditure creates a framework for using wearables for personalized prevention.","author":[{"dropping-particle":"","family":"Strain","given":"Tessa","non-dropping-particle":"","parse-names":false,"suffix":""},{"dropping-particle":"","family":"Wijndaele","given":"Katrien","non-dropping-particle":"","parse-names":false,"suffix":""},{"dropping-particle":"","family":"Dempsey","given":"Paddy C.","non-dropping-particle":"","parse-names":false,"suffix":""},{"dropping-particle":"","family":"Sharp","given":"Stephen J.","non-dropping-particle":"","parse-names":false,"suffix":""},{"dropping-particle":"","family":"Pearce","given":"Matthew","non-dropping-particle":"","parse-names":false,"suffix":""},{"dropping-particle":"","family":"Jeon","given":"Justin","non-dropping-particle":"","parse-names":false,"suffix":""},{"dropping-particle":"","family":"Lindsay","given":"Tim","non-dropping-particle":"","parse-names":false,"suffix":""},{"dropping-particle":"","family":"Wareham","given":"Nick","non-dropping-particle":"","parse-names":false,"suffix":""},{"dropping-particle":"","family":"Brage","given":"Søren","non-dropping-particle":"","parse-names":false,"suffix":""}],"container-title":"Nature medicine","id":"ITEM-2","issue":"9","issued":{"date-parts":[["2020","9","9"]]},"page":"1385","publisher":"Europe PMC Funders","title":"Wearable device measured physical activity and future health\nrisk","type":"article-journal","volume":"26"},"uris":["http://www.mendeley.com/documents/?uuid=94b412c3-d5ed-3a4c-bc71-76be01d17e26"]},{"id":"ITEM-3","itemData":{"DOI":"10.1038/s41366-019-0352-x","ISSN":"1476-5497","PMID":"30940917","abstract":"Many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43:11","id":"ITEM-3","issue":"11","issued":{"date-parts":[["2019","4","2"]]},"page":"2333-2342","publisher":"Nature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10,11,21,36&lt;/sup&gt;","plainTextFormattedCitation":"10,11,21,36","previouslyFormattedCitation":"&lt;sup&gt;10,11,21,36&lt;/sup&gt;"},"properties":{"noteIndex":0},"schema":"https://github.com/citation-style-language/schema/raw/master/csl-citation.json"}</w:instrText>
      </w:r>
      <w:r w:rsidR="00A46E9A">
        <w:fldChar w:fldCharType="separate"/>
      </w:r>
      <w:r w:rsidR="00B84812" w:rsidRPr="00B84812">
        <w:rPr>
          <w:noProof/>
          <w:vertAlign w:val="superscript"/>
        </w:rPr>
        <w:t>10,11,21,36</w:t>
      </w:r>
      <w:r w:rsidR="00A46E9A">
        <w:fldChar w:fldCharType="end"/>
      </w:r>
    </w:p>
    <w:p w14:paraId="7FAB2025" w14:textId="2D4F21C7" w:rsidR="00F92730" w:rsidRDefault="00D63A6A">
      <w:pPr>
        <w:rPr>
          <w:i/>
          <w:iCs/>
        </w:rPr>
      </w:pPr>
      <w:r w:rsidRPr="00D63A6A">
        <w:rPr>
          <w:i/>
          <w:iCs/>
        </w:rPr>
        <w:lastRenderedPageBreak/>
        <w:t xml:space="preserve">Outcome </w:t>
      </w:r>
      <w:commentRangeStart w:id="22"/>
      <w:r w:rsidRPr="00D63A6A">
        <w:rPr>
          <w:i/>
          <w:iCs/>
        </w:rPr>
        <w:t>Definition</w:t>
      </w:r>
      <w:commentRangeEnd w:id="22"/>
      <w:r w:rsidR="00C270C7">
        <w:rPr>
          <w:rStyle w:val="CommentReference"/>
        </w:rPr>
        <w:commentReference w:id="22"/>
      </w:r>
    </w:p>
    <w:p w14:paraId="44BF6EC3" w14:textId="245B6CDC" w:rsidR="001320FD" w:rsidRPr="00483287" w:rsidRDefault="001320FD">
      <w:r>
        <w:t>We define</w:t>
      </w:r>
      <w:r w:rsidR="00AA70E0">
        <w:t>d</w:t>
      </w:r>
      <w:r>
        <w:t xml:space="preserve"> CAD based on hospital inpatient episodes, surgeries, </w:t>
      </w:r>
      <w:r w:rsidR="00244FE1">
        <w:t xml:space="preserve">and </w:t>
      </w:r>
      <w:commentRangeStart w:id="23"/>
      <w:r>
        <w:t>deaths</w:t>
      </w:r>
      <w:commentRangeEnd w:id="23"/>
      <w:r w:rsidR="00244FE1">
        <w:rPr>
          <w:rStyle w:val="CommentReference"/>
        </w:rPr>
        <w:commentReference w:id="23"/>
      </w:r>
      <w:r>
        <w:t>. Specifically, we use</w:t>
      </w:r>
      <w:r w:rsidR="00AA70E0">
        <w:t>d</w:t>
      </w:r>
      <w: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 We restrict</w:t>
      </w:r>
      <w:r w:rsidR="00AA70E0">
        <w:t>ed</w:t>
      </w:r>
      <w:r>
        <w:t xml:space="preserve"> to incident CAD by excluding individuals who experienced an event prior to the start of accelerometer wear.</w:t>
      </w:r>
      <w:r w:rsidR="00891B5F">
        <w:t xml:space="preserve"> </w:t>
      </w:r>
      <w:del w:id="24" w:author="Robert Schell" w:date="2023-03-26T22:18:00Z">
        <w:r w:rsidR="003263F7" w:rsidDel="001E5BB2">
          <w:delText xml:space="preserve"> </w:delText>
        </w:r>
      </w:del>
      <w:proofErr w:type="spellStart"/>
      <w:r w:rsidR="001E5BB2" w:rsidRPr="001E5BB2">
        <w:rPr>
          <w:b/>
          <w:bCs/>
          <w:rPrChange w:id="25" w:author="Robert Schell" w:date="2023-03-26T22:19:00Z">
            <w:rPr/>
          </w:rPrChange>
        </w:rPr>
        <w:t>eFigure</w:t>
      </w:r>
      <w:proofErr w:type="spellEnd"/>
      <w:r w:rsidR="001E5BB2" w:rsidRPr="001E5BB2">
        <w:rPr>
          <w:b/>
          <w:bCs/>
          <w:rPrChange w:id="26" w:author="Robert Schell" w:date="2023-03-26T22:19:00Z">
            <w:rPr/>
          </w:rPrChange>
        </w:rPr>
        <w:t xml:space="preserve"> 1</w:t>
      </w:r>
      <w:r w:rsidR="001E5BB2">
        <w:t xml:space="preserve"> shows the</w:t>
      </w:r>
      <w:r w:rsidR="001E5BB2">
        <w:t xml:space="preserve"> </w:t>
      </w:r>
      <w:r w:rsidR="00891B5F">
        <w:t xml:space="preserve">Kaplan-Meier </w:t>
      </w:r>
      <w:r w:rsidR="003263F7">
        <w:t>plot</w:t>
      </w:r>
      <w:r w:rsidR="00891B5F">
        <w:t xml:space="preserve"> for survival in the sample</w:t>
      </w:r>
      <w:r w:rsidR="001E5BB2">
        <w:t>.</w:t>
      </w:r>
    </w:p>
    <w:p w14:paraId="77D16B10" w14:textId="243AA0EC" w:rsidR="00D63A6A" w:rsidRDefault="00D63A6A">
      <w:pPr>
        <w:rPr>
          <w:i/>
          <w:iCs/>
        </w:rPr>
      </w:pPr>
      <w:r>
        <w:rPr>
          <w:i/>
          <w:iCs/>
        </w:rPr>
        <w:t>Covariates</w:t>
      </w:r>
    </w:p>
    <w:p w14:paraId="6C16AF7E" w14:textId="5535FE6D" w:rsidR="002F653C" w:rsidRPr="007D308A" w:rsidRDefault="002B04B0">
      <w:r>
        <w:t>In several waves, p</w:t>
      </w:r>
      <w:r w:rsidR="007D308A">
        <w:t xml:space="preserve">articipants self-reported </w:t>
      </w:r>
      <w:r w:rsidR="006E2499">
        <w:t>information</w:t>
      </w:r>
      <w:r w:rsidR="007D308A">
        <w:t xml:space="preserve"> on diet, health behaviors, parental history of </w:t>
      </w:r>
      <w:r w:rsidR="006E2499">
        <w:t xml:space="preserve">heart </w:t>
      </w:r>
      <w:commentRangeStart w:id="27"/>
      <w:r w:rsidR="006E2499">
        <w:t>disease</w:t>
      </w:r>
      <w:commentRangeEnd w:id="27"/>
      <w:r w:rsidR="00C067E1">
        <w:rPr>
          <w:rStyle w:val="CommentReference"/>
        </w:rPr>
        <w:commentReference w:id="27"/>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before accelerometer wear </w:t>
      </w:r>
      <w:r w:rsidR="00374495">
        <w:t>began</w:t>
      </w:r>
      <w:r w:rsidR="007D308A">
        <w:t xml:space="preserve">. </w:t>
      </w:r>
      <w:r w:rsidR="006E2499">
        <w:t>Diet consists of several variables, including whether an individual often adds salt to their food</w:t>
      </w:r>
      <w:r w:rsidR="00DF2353">
        <w:t xml:space="preserve">, </w:t>
      </w:r>
      <w:r w:rsidR="00F47AEA">
        <w:t>past day consumption of fruits and vegetables</w:t>
      </w:r>
      <w:r w:rsidR="00DF2353">
        <w:t>,</w:t>
      </w:r>
      <w:r w:rsidR="00F47AEA">
        <w:t xml:space="preserve"> and </w:t>
      </w:r>
      <w:r w:rsidR="006E2499">
        <w:t xml:space="preserve">weekly consumption </w:t>
      </w:r>
      <w:r w:rsidR="00226C7B">
        <w:t xml:space="preserve">frequency </w:t>
      </w:r>
      <w:r w:rsidR="006E2499">
        <w:t>of oily fish</w:t>
      </w:r>
      <w:r w:rsidR="00F47AEA">
        <w:t xml:space="preserve"> </w:t>
      </w:r>
      <w:r w:rsidR="006E2499">
        <w:t xml:space="preserve">and processed meat. Educational attainment is measured as whether a person has a university degree, </w:t>
      </w:r>
      <w:r w:rsidR="009A5711">
        <w:t>any other</w:t>
      </w:r>
      <w:r w:rsidR="006E2499">
        <w:t xml:space="preserve"> degree, or no degree. Health behaviors include smoking status divided into never, previous, or current and alcohol consumption measured as frequency of consumption per week. Employment status </w:t>
      </w:r>
      <w:r w:rsidR="00B77B9C">
        <w:t>determines whether an individual</w:t>
      </w:r>
      <w:r w:rsidR="006E2499">
        <w:t xml:space="preserve"> is currently </w:t>
      </w:r>
      <w:r w:rsidR="00B77B9C">
        <w:t>employed,</w:t>
      </w:r>
      <w:r w:rsidR="006E2499">
        <w:t xml:space="preserve"> and mobility</w:t>
      </w:r>
      <w:r w:rsidR="00226C7B">
        <w:t xml:space="preserve"> problems</w:t>
      </w:r>
      <w:r w:rsidR="006E2499">
        <w:t xml:space="preserve"> </w:t>
      </w:r>
      <w:r w:rsidR="00B77B9C">
        <w:t>denotes</w:t>
      </w:r>
      <w:r w:rsidR="006E2499">
        <w:t xml:space="preserve"> whether an individual </w:t>
      </w:r>
      <w:r w:rsidR="00B77B9C">
        <w:t>has</w:t>
      </w:r>
      <w:r w:rsidR="006E2499">
        <w:t xml:space="preserve"> </w:t>
      </w:r>
      <w:r w:rsidR="00226C7B">
        <w:t>indicated any issues walking</w:t>
      </w:r>
      <w:r w:rsidR="006E2499">
        <w:t xml:space="preserve">. </w:t>
      </w:r>
      <w:proofErr w:type="spellStart"/>
      <w:r w:rsidR="008F7030" w:rsidRPr="008F7030">
        <w:rPr>
          <w:b/>
          <w:bCs/>
        </w:rPr>
        <w:t>eTable</w:t>
      </w:r>
      <w:proofErr w:type="spellEnd"/>
      <w:r w:rsidR="008F7030" w:rsidRPr="008F7030">
        <w:rPr>
          <w:b/>
          <w:bCs/>
        </w:rPr>
        <w:t xml:space="preserve"> 2</w:t>
      </w:r>
      <w:r w:rsidR="008F7030">
        <w:t xml:space="preserve"> shows</w:t>
      </w:r>
      <w:r w:rsidR="00FC4EAC">
        <w:t xml:space="preserve"> we created these variables from the UK Biobank</w:t>
      </w:r>
      <w:r w:rsidR="008F7030">
        <w:t xml:space="preserve"> data fields</w:t>
      </w:r>
      <w:r w:rsidR="00FC4EAC">
        <w:t xml:space="preserve">. </w:t>
      </w:r>
      <w:r w:rsidR="007D308A">
        <w:t>We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 xml:space="preserve">index, </w:t>
      </w:r>
      <w:r w:rsidR="007D308A">
        <w:t>and season of wear</w:t>
      </w:r>
      <w:r w:rsidR="00E41D53">
        <w:t>, which as static variables d</w:t>
      </w:r>
      <w:r w:rsidR="00B77B9C">
        <w:t>id</w:t>
      </w:r>
      <w:r w:rsidR="00E41D53">
        <w:t xml:space="preserve"> not depend on the wave selected</w:t>
      </w:r>
      <w:r w:rsidR="007D308A">
        <w:t xml:space="preserve">. </w:t>
      </w:r>
    </w:p>
    <w:p w14:paraId="22290B05" w14:textId="597156AA" w:rsidR="00D63A6A" w:rsidRDefault="00D63A6A">
      <w:pPr>
        <w:rPr>
          <w:i/>
          <w:iCs/>
        </w:rPr>
      </w:pPr>
      <w:r>
        <w:rPr>
          <w:i/>
          <w:iCs/>
        </w:rPr>
        <w:t>Statistical Analyses</w:t>
      </w:r>
    </w:p>
    <w:p w14:paraId="62BF0F74" w14:textId="3293129A" w:rsidR="002B04B0" w:rsidRDefault="006176F5">
      <w:r>
        <w:t>We appl</w:t>
      </w:r>
      <w:r w:rsidR="00B77B9C">
        <w:t>ied</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w:t>
      </w:r>
      <w:r w:rsidR="00EC6B68">
        <w:t>-</w:t>
      </w:r>
      <w:r w:rsidR="002C30F5">
        <w:t>to</w:t>
      </w:r>
      <w:r w:rsidR="00EC6B68">
        <w:t>-</w:t>
      </w:r>
      <w:r w:rsidR="002C30F5">
        <w:t>event as the outcome of interest</w:t>
      </w:r>
      <w:r>
        <w:t xml:space="preserve">. </w:t>
      </w:r>
      <w:r w:rsidR="009D5BCB">
        <w:t>The model stratifie</w:t>
      </w:r>
      <w:r w:rsidR="0009502B">
        <w:t>d</w:t>
      </w:r>
      <w:r w:rsidR="009D5BCB">
        <w:t xml:space="preserve"> on covariates that violate</w:t>
      </w:r>
      <w:r w:rsidR="0009502B">
        <w:t>d</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commentRangeStart w:id="28"/>
      <w:commentRangeStart w:id="29"/>
      <w:commentRangeStart w:id="30"/>
      <w:r w:rsidR="009D5BCB">
        <w:t>test</w:t>
      </w:r>
      <w:r w:rsidR="00B958B4">
        <w:t>ed</w:t>
      </w:r>
      <w:r w:rsidR="009D5BCB">
        <w:t xml:space="preserve"> model fit </w:t>
      </w:r>
      <w:commentRangeEnd w:id="28"/>
      <w:r w:rsidR="00FB5113">
        <w:rPr>
          <w:rStyle w:val="CommentReference"/>
        </w:rPr>
        <w:commentReference w:id="28"/>
      </w:r>
      <w:commentRangeEnd w:id="29"/>
      <w:r w:rsidR="00FB5113">
        <w:rPr>
          <w:rStyle w:val="CommentReference"/>
        </w:rPr>
        <w:commentReference w:id="29"/>
      </w:r>
      <w:commentRangeEnd w:id="30"/>
      <w:r w:rsidR="00403B92">
        <w:rPr>
          <w:rStyle w:val="CommentReference"/>
        </w:rPr>
        <w:commentReference w:id="30"/>
      </w:r>
      <w:r w:rsidR="009D5BCB">
        <w:t xml:space="preserve">between the exposures entering the model linearly </w:t>
      </w:r>
      <w:r w:rsidR="003D1959">
        <w:t>or</w:t>
      </w:r>
      <w:r w:rsidR="009D5BCB">
        <w:t xml:space="preserve"> as a restricted quadratic or cubic spline. </w:t>
      </w:r>
      <w:r w:rsidR="00B958B4">
        <w:t xml:space="preserve">The </w:t>
      </w:r>
      <w:r w:rsidR="009D5BCB">
        <w:t>linear model perform</w:t>
      </w:r>
      <w:r w:rsidR="00B958B4">
        <w:t>ed</w:t>
      </w:r>
      <w:r w:rsidR="009D5BCB">
        <w:t xml:space="preserve"> best for both </w:t>
      </w:r>
      <w:r w:rsidR="00B958B4">
        <w:t xml:space="preserve">physical activity </w:t>
      </w:r>
      <w:r w:rsidR="009D5BCB">
        <w:t>exposures</w:t>
      </w:r>
      <w:r w:rsidR="00B958B4">
        <w:t xml:space="preserve"> according to BIC</w:t>
      </w:r>
      <w:r w:rsidR="009D5BCB">
        <w:t xml:space="preserve">. </w:t>
      </w:r>
      <w:r w:rsidR="00C85DD0">
        <w:t>We r</w:t>
      </w:r>
      <w:r w:rsidR="00952000">
        <w:t>a</w:t>
      </w:r>
      <w:r w:rsidR="00C85DD0">
        <w:t>n the</w:t>
      </w:r>
      <w:r w:rsidR="009D5BCB">
        <w:t xml:space="preserve"> model</w:t>
      </w:r>
      <w:r w:rsidR="002813CB">
        <w:t xml:space="preserve"> with PAEE and the polygenic risk score as continuous exposures </w:t>
      </w:r>
      <w:r w:rsidR="00C34213">
        <w:t>controlling for</w:t>
      </w:r>
      <w:r w:rsidR="002813CB">
        <w:t xml:space="preserve"> age and sex and then with the full set of covariates. </w:t>
      </w:r>
      <w:r w:rsidR="00B958B4">
        <w:t>Genetic risk and physical activity volume risk were then split into quintiles and</w:t>
      </w:r>
      <w:r w:rsidR="002813CB">
        <w:t xml:space="preserve"> hazard ratio and 95% confidence intervals </w:t>
      </w:r>
      <w:r w:rsidR="00B958B4">
        <w:t>were calculated</w:t>
      </w:r>
      <w:r w:rsidR="002813CB">
        <w:t xml:space="preserve"> with the 20</w:t>
      </w:r>
      <w:r w:rsidR="002813CB" w:rsidRPr="002813CB">
        <w:rPr>
          <w:vertAlign w:val="superscript"/>
        </w:rPr>
        <w:t>th</w:t>
      </w:r>
      <w:r w:rsidR="002813CB">
        <w:t xml:space="preserve"> percentile of risk (lowest) in both serving as the reference group. We </w:t>
      </w:r>
      <w:r w:rsidR="00B958B4">
        <w:t>then</w:t>
      </w:r>
      <w:r w:rsidR="002813CB">
        <w:t xml:space="preserve"> r</w:t>
      </w:r>
      <w:r w:rsidR="00B958B4">
        <w:t>a</w:t>
      </w:r>
      <w:r w:rsidR="002813CB">
        <w:t xml:space="preserve">n a model with </w:t>
      </w:r>
      <w:r w:rsidR="0048555F">
        <w:t>percent</w:t>
      </w:r>
      <w:r w:rsidR="002813CB">
        <w:t xml:space="preserve"> MVPA and polygenic risk score as continuous exposures controlling for PAEE</w:t>
      </w:r>
      <w:r w:rsidR="009D5BCB">
        <w:t xml:space="preserve"> and again adjusting for age and sex and then the full set of covariates</w:t>
      </w:r>
      <w:r w:rsidR="00952000">
        <w:t xml:space="preserve"> and repeated </w:t>
      </w:r>
      <w:r w:rsidR="009D5BCB">
        <w:t xml:space="preserve">the quintile-based analysis </w:t>
      </w:r>
      <w:r w:rsidR="0048555F">
        <w:t xml:space="preserve">using percent MVPA adjusted </w:t>
      </w:r>
      <w:r w:rsidR="009D5BCB">
        <w:t xml:space="preserve">for PAEE. </w:t>
      </w:r>
      <w:r w:rsidR="002956B2">
        <w:t xml:space="preserve">In sensitivity analyses, we </w:t>
      </w:r>
      <w:r w:rsidR="00952000">
        <w:t xml:space="preserve">excluded cases </w:t>
      </w:r>
      <w:r w:rsidR="00C34213">
        <w:t xml:space="preserve">occurring </w:t>
      </w:r>
      <w:r w:rsidR="00952000">
        <w:t xml:space="preserve">within the first year of accelerometer wear to minimize the potential for reverse causation, </w:t>
      </w:r>
      <w:r w:rsidR="002956B2">
        <w:t>explored the impact of measured body mass index, average sleep duration, and cholesterol and blood pressure medication, all potential mediators, as well as manual labor conducted for one’s occupation on the results. We relied on complete case analysis but imputed via multivariate imputation by chained equations as a sensitivity analysis.</w:t>
      </w:r>
    </w:p>
    <w:p w14:paraId="749791BC" w14:textId="0C0E6C79" w:rsidR="006176F5" w:rsidRDefault="009D5BCB">
      <w:r>
        <w:lastRenderedPageBreak/>
        <w:t>Lastly, we explore</w:t>
      </w:r>
      <w:r w:rsidR="00B958B4">
        <w:t>d</w:t>
      </w:r>
      <w:r>
        <w:t xml:space="preserve"> </w:t>
      </w:r>
      <w:r w:rsidR="000725E9">
        <w:t>whether</w:t>
      </w:r>
      <w:r>
        <w:t xml:space="preserve"> genetic risk and physical activity volume and intensity interact to produce a higher risk of incident CAD by fitting interaction terms between the PA exposures and the polygenic risk score.</w:t>
      </w:r>
      <w:r w:rsidR="00A2734A">
        <w:t xml:space="preserve"> All analyses were performed using R 4.1.3.</w:t>
      </w:r>
      <w:r w:rsidR="00A46E9A">
        <w:fldChar w:fldCharType="begin" w:fldLock="1"/>
      </w:r>
      <w:r w:rsidR="006B479C">
        <w:instrText>ADDIN CSL_CITATION {"citationItems":[{"id":"ITEM-1","itemData":{"URL":"https://www.r-project.org/","accessed":{"date-parts":[["2023","3","23"]]},"id":"ITEM-1","issued":{"date-parts":[["0"]]},"title":"R: The R Project for Statistical Computing","type":"webpage"},"uris":["http://www.mendeley.com/documents/?uuid=d92c493c-c6b4-3daf-880e-8920f46f79de"]}],"mendeley":{"formattedCitation":"&lt;sup&gt;37&lt;/sup&gt;","plainTextFormattedCitation":"37","previouslyFormattedCitation":"&lt;sup&gt;37&lt;/sup&gt;"},"properties":{"noteIndex":0},"schema":"https://github.com/citation-style-language/schema/raw/master/csl-citation.json"}</w:instrText>
      </w:r>
      <w:r w:rsidR="00A46E9A">
        <w:fldChar w:fldCharType="separate"/>
      </w:r>
      <w:r w:rsidR="00B84812" w:rsidRPr="00B84812">
        <w:rPr>
          <w:noProof/>
          <w:vertAlign w:val="superscript"/>
        </w:rPr>
        <w:t>37</w:t>
      </w:r>
      <w:r w:rsidR="00A46E9A">
        <w:fldChar w:fldCharType="end"/>
      </w:r>
      <w:r w:rsidR="00E312BC">
        <w:t xml:space="preserve"> All code is available on </w:t>
      </w:r>
      <w:r w:rsidR="008435A7">
        <w:t>GitHub</w:t>
      </w:r>
      <w:r w:rsidR="00E312BC">
        <w:t xml:space="preserve"> at XXX.</w:t>
      </w:r>
    </w:p>
    <w:p w14:paraId="6363E24E" w14:textId="25AE888D" w:rsidR="009D5BCB" w:rsidRDefault="009D5BCB">
      <w:pPr>
        <w:rPr>
          <w:b/>
          <w:bCs/>
        </w:rPr>
      </w:pPr>
      <w:commentRangeStart w:id="31"/>
      <w:r w:rsidRPr="009D5BCB">
        <w:rPr>
          <w:b/>
          <w:bCs/>
        </w:rPr>
        <w:t>RESULTS</w:t>
      </w:r>
      <w:commentRangeEnd w:id="31"/>
      <w:r w:rsidR="009A7DCC">
        <w:rPr>
          <w:rStyle w:val="CommentReference"/>
        </w:rPr>
        <w:commentReference w:id="31"/>
      </w:r>
    </w:p>
    <w:p w14:paraId="4FEB3472" w14:textId="73F0A159" w:rsidR="00FB42C9" w:rsidRPr="00FB42C9" w:rsidRDefault="00FB42C9" w:rsidP="00BE16A0">
      <w:pPr>
        <w:rPr>
          <w:i/>
          <w:iCs/>
        </w:rPr>
      </w:pPr>
      <w:r w:rsidRPr="00FB42C9">
        <w:rPr>
          <w:i/>
          <w:iCs/>
        </w:rPr>
        <w:t>Population Characteristics</w:t>
      </w:r>
    </w:p>
    <w:p w14:paraId="1C8C6588" w14:textId="7FF2A856" w:rsidR="00BE16A0" w:rsidRPr="00BE16A0" w:rsidRDefault="00A16861" w:rsidP="00BE16A0">
      <w:r>
        <w:t xml:space="preserve">After screening individuals for valid accelerometer wear data, 96,660 participants remained in the study. </w:t>
      </w:r>
      <w:ins w:id="32" w:author="Robert Schell" w:date="2023-03-27T12:42:00Z">
        <w:r w:rsidR="0098624E">
          <w:t>We excluded</w:t>
        </w:r>
      </w:ins>
      <w:r>
        <w:t xml:space="preserve"> 17,206 participants </w:t>
      </w:r>
      <w:r w:rsidR="0098624E">
        <w:t>not meeting</w:t>
      </w:r>
      <w:r>
        <w:t xml:space="preserve"> the genetic quality control criteria</w:t>
      </w:r>
      <w:r w:rsidR="002E0623">
        <w:t xml:space="preserve">. </w:t>
      </w:r>
      <w:r w:rsidR="007851EF">
        <w:t>1,587</w:t>
      </w:r>
      <w:r w:rsidR="002E0623">
        <w:t xml:space="preserve"> participants had missing covariate data</w:t>
      </w:r>
      <w:r>
        <w:t xml:space="preserve">, </w:t>
      </w:r>
      <w:r w:rsidR="002E0623">
        <w:t xml:space="preserve">and </w:t>
      </w:r>
      <w:r w:rsidR="007851EF">
        <w:t>1,980</w:t>
      </w:r>
      <w:r w:rsidR="002E0623">
        <w:t xml:space="preserve">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A16861">
        <w:rPr>
          <w:b/>
          <w:bCs/>
        </w:rPr>
        <w:t>Table 1</w:t>
      </w:r>
      <w:r>
        <w:t xml:space="preserve"> shows the characteristics of the participants in our sample. The median follow-up time was 6.8 years with a total of </w:t>
      </w:r>
      <w:r w:rsidR="004414F9">
        <w:t>430,160</w:t>
      </w:r>
      <w:r>
        <w:t xml:space="preserve"> cumulative person-years and 1,</w:t>
      </w:r>
      <w:r w:rsidR="00AB61F1">
        <w:t>368</w:t>
      </w:r>
      <w:r>
        <w:t xml:space="preserve"> </w:t>
      </w:r>
      <w:r w:rsidR="00B61641">
        <w:t>CAD</w:t>
      </w:r>
      <w:r w:rsidR="002E0623">
        <w:t xml:space="preserve"> cases</w:t>
      </w:r>
      <w:r>
        <w:t>. The average age at baseline was 62</w:t>
      </w:r>
      <w:r w:rsidR="004414F9">
        <w:t>.5</w:t>
      </w:r>
      <w:r>
        <w:t xml:space="preserve">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w:t>
      </w:r>
      <w:r w:rsidR="00A46E9A">
        <w:fldChar w:fldCharType="begin" w:fldLock="1"/>
      </w:r>
      <w:r w:rsidR="006B479C">
        <w:instrText>ADDIN CSL_CITATION {"citationItems":[{"id":"ITEM-1","itemData":{"DOI":"10.1093/AJE/KWX246","ISSN":"0002-9262","PMID":"28641372","abstract":"The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large.","author":[{"dropping-particle":"","family":"Fry","given":"Anna","non-dropping-particle":"","parse-names":false,"suffix":""},{"dropping-particle":"","family":"Littlejohns","given":"Thomas J.","non-dropping-particle":"","parse-names":false,"suffix":""},{"dropping-particle":"","family":"Sudlow","given":"Cathie","non-dropping-particle":"","parse-names":false,"suffix":""},{"dropping-particle":"","family":"Doherty","given":"Nicola","non-dropping-particle":"","parse-names":false,"suffix":""},{"dropping-particle":"","family":"Adamska","given":"Ligia","non-dropping-particle":"","parse-names":false,"suffix":""},{"dropping-particle":"","family":"Sprosen","given":"Tim","non-dropping-particle":"","parse-names":false,"suffix":""},{"dropping-particle":"","family":"Collins","given":"Rory","non-dropping-particle":"","parse-names":false,"suffix":""},{"dropping-particle":"","family":"Allen","given":"Naomi E.","non-dropping-particle":"","parse-names":false,"suffix":""}],"container-title":"American Journal of Epidemiology","id":"ITEM-1","issue":"9","issued":{"date-parts":[["2017","11","1"]]},"page":"1026-1034","publisher":"Oxford Academic","title":"Comparison of Sociodemographic and Health-Related Characteristics of UK Biobank Participants With Those of the General Population","type":"article-journal","volume":"186"},"uris":["http://www.mendeley.com/documents/?uuid=25830a09-e0d1-3dfc-9eb0-79b17f929acc"]}],"mendeley":{"formattedCitation":"&lt;sup&gt;38&lt;/sup&gt;","plainTextFormattedCitation":"38","previouslyFormattedCitation":"&lt;sup&gt;38&lt;/sup&gt;"},"properties":{"noteIndex":0},"schema":"https://github.com/citation-style-language/schema/raw/master/csl-citation.json"}</w:instrText>
      </w:r>
      <w:r w:rsidR="00A46E9A">
        <w:fldChar w:fldCharType="separate"/>
      </w:r>
      <w:r w:rsidR="00B84812" w:rsidRPr="00B84812">
        <w:rPr>
          <w:noProof/>
          <w:vertAlign w:val="superscript"/>
        </w:rPr>
        <w:t>38</w:t>
      </w:r>
      <w:r w:rsidR="00A46E9A">
        <w:fldChar w:fldCharType="end"/>
      </w:r>
      <w:r w:rsidR="00547D4C">
        <w:t xml:space="preserve"> </w:t>
      </w:r>
      <w:del w:id="33" w:author="Robert Schell" w:date="2023-03-26T22:11:00Z">
        <w:r w:rsidR="006E3E77" w:rsidDel="001E5BB2">
          <w:delText xml:space="preserve"> </w:delText>
        </w:r>
      </w:del>
      <w:proofErr w:type="spellStart"/>
      <w:r w:rsidR="001E5BB2" w:rsidRPr="001E5BB2">
        <w:rPr>
          <w:b/>
          <w:bCs/>
          <w:rPrChange w:id="34" w:author="Robert Schell" w:date="2023-03-26T22:12:00Z">
            <w:rPr/>
          </w:rPrChange>
        </w:rPr>
        <w:t>eTable</w:t>
      </w:r>
      <w:proofErr w:type="spellEnd"/>
      <w:r w:rsidR="001E5BB2" w:rsidRPr="001E5BB2">
        <w:rPr>
          <w:b/>
          <w:bCs/>
          <w:rPrChange w:id="35" w:author="Robert Schell" w:date="2023-03-26T22:12:00Z">
            <w:rPr/>
          </w:rPrChange>
        </w:rPr>
        <w:t xml:space="preserve"> 3</w:t>
      </w:r>
      <w:r w:rsidR="001E5BB2">
        <w:t xml:space="preserve"> shows the</w:t>
      </w:r>
      <w:r w:rsidR="001E5BB2">
        <w:t xml:space="preserve"> </w:t>
      </w:r>
      <w:r w:rsidR="006E3E77">
        <w:t>quintiles of PAEE, % MVPA, and the polygenic score.</w:t>
      </w:r>
      <w:r w:rsidR="009F3548">
        <w:t xml:space="preserve"> Model 1 refers to the fully adjusted model and model 0 refers to the model adjusted for biological sex.</w:t>
      </w:r>
    </w:p>
    <w:p w14:paraId="21391B01" w14:textId="5F65B2A0" w:rsidR="00BE16A0" w:rsidRDefault="00BE16A0" w:rsidP="00BE16A0">
      <w:pPr>
        <w:jc w:val="center"/>
        <w:rPr>
          <w:b/>
          <w:bCs/>
        </w:rPr>
      </w:pPr>
      <w:r>
        <w:rPr>
          <w:b/>
          <w:bCs/>
        </w:rPr>
        <w:t>[Insert Figure 1 here]</w:t>
      </w:r>
    </w:p>
    <w:p w14:paraId="5B827FD6" w14:textId="5A80B34C" w:rsidR="00BC37C9" w:rsidRDefault="00BC37C9" w:rsidP="00BE16A0">
      <w:pPr>
        <w:jc w:val="center"/>
        <w:rPr>
          <w:b/>
          <w:bCs/>
        </w:rPr>
      </w:pPr>
      <w:r>
        <w:rPr>
          <w:b/>
          <w:bCs/>
        </w:rPr>
        <w:t>[Insert Table 1 here]</w:t>
      </w:r>
    </w:p>
    <w:p w14:paraId="0D938A71" w14:textId="0FABB3F2" w:rsidR="009005E5" w:rsidRPr="00CB216B" w:rsidRDefault="009005E5" w:rsidP="00BC37C9">
      <w:pPr>
        <w:rPr>
          <w:i/>
          <w:iCs/>
        </w:rPr>
      </w:pPr>
      <w:r w:rsidRPr="00CB216B">
        <w:rPr>
          <w:i/>
          <w:iCs/>
        </w:rPr>
        <w:t>R</w:t>
      </w:r>
      <w:r w:rsidR="00B07A21">
        <w:rPr>
          <w:i/>
          <w:iCs/>
        </w:rPr>
        <w:t>aw Associations of Genetic Risk, Physical Activity, and Incident CAD</w:t>
      </w:r>
    </w:p>
    <w:p w14:paraId="76A10E21" w14:textId="7B7C12C6" w:rsidR="00EB045E" w:rsidRPr="00CB216B" w:rsidRDefault="001B2008" w:rsidP="00BC37C9">
      <w:r w:rsidRPr="00CB216B">
        <w:t xml:space="preserve">As </w:t>
      </w:r>
      <w:proofErr w:type="spellStart"/>
      <w:r w:rsidRPr="00384D0C">
        <w:rPr>
          <w:b/>
          <w:bCs/>
        </w:rPr>
        <w:t>eTable</w:t>
      </w:r>
      <w:proofErr w:type="spellEnd"/>
      <w:r w:rsidRPr="00384D0C">
        <w:rPr>
          <w:b/>
          <w:bCs/>
        </w:rPr>
        <w:t xml:space="preserve"> </w:t>
      </w:r>
      <w:r w:rsidR="00384D0C" w:rsidRPr="00384D0C">
        <w:rPr>
          <w:b/>
          <w:bCs/>
        </w:rPr>
        <w:t>4</w:t>
      </w:r>
      <w:r w:rsidRPr="00CB216B">
        <w:t xml:space="preserve"> demonstrates, the hazard ratio for </w:t>
      </w:r>
      <w:r w:rsidR="00CB216B">
        <w:t>a</w:t>
      </w:r>
      <w:r w:rsidRPr="00CB216B">
        <w:t xml:space="preserve"> standard deviation increase in polygenic risk is </w:t>
      </w:r>
      <w:r w:rsidR="00D538AF">
        <w:t>1.49</w:t>
      </w:r>
      <w:r w:rsidRPr="00CB216B">
        <w:t xml:space="preserve"> (95% CI: </w:t>
      </w:r>
      <w:r w:rsidR="00D538AF">
        <w:t>1.41</w:t>
      </w:r>
      <w:r w:rsidRPr="00CB216B">
        <w:t>-</w:t>
      </w:r>
      <w:r w:rsidR="00D538AF">
        <w:t>1.58</w:t>
      </w:r>
      <w:r w:rsidRPr="00CB216B">
        <w:t>)</w:t>
      </w:r>
      <w:r w:rsidR="00A24631">
        <w:t xml:space="preserve"> in model 1</w:t>
      </w:r>
      <w:r w:rsidRPr="00CB216B">
        <w:t xml:space="preserve">. </w:t>
      </w:r>
      <w:r w:rsidRPr="00B07A21">
        <w:t>The</w:t>
      </w:r>
      <w:r w:rsidR="00EB045E" w:rsidRPr="00B07A21">
        <w:t xml:space="preserve"> </w:t>
      </w:r>
      <w:r w:rsidRPr="00B07A21">
        <w:t xml:space="preserve">hazard ratio from a standard deviation increase in PAEE is </w:t>
      </w:r>
      <w:r w:rsidR="00B07A21" w:rsidRPr="00B07A21">
        <w:t>0.84</w:t>
      </w:r>
      <w:r w:rsidRPr="00B07A21">
        <w:t xml:space="preserve"> (95% CI: </w:t>
      </w:r>
      <w:r w:rsidR="00B07A21" w:rsidRPr="00B07A21">
        <w:t>0.79</w:t>
      </w:r>
      <w:r w:rsidRPr="00B07A21">
        <w:t>-</w:t>
      </w:r>
      <w:r w:rsidR="00B07A21" w:rsidRPr="00B07A21">
        <w:t>0.89</w:t>
      </w:r>
      <w:r w:rsidRPr="00B07A21">
        <w:t xml:space="preserve">) and for percent MVPA </w:t>
      </w:r>
      <w:r w:rsidR="00B07A21" w:rsidRPr="00B07A21">
        <w:t>0.80</w:t>
      </w:r>
      <w:r w:rsidRPr="00B07A21">
        <w:t xml:space="preserve"> (95% CI:</w:t>
      </w:r>
      <w:r w:rsidR="00B07A21" w:rsidRPr="00B07A21">
        <w:t xml:space="preserve"> 0.74</w:t>
      </w:r>
      <w:r w:rsidRPr="00B07A21">
        <w:t>-</w:t>
      </w:r>
      <w:r w:rsidR="00B07A21" w:rsidRPr="00B07A21">
        <w:t>0.86</w:t>
      </w:r>
      <w:r w:rsidR="0033207B">
        <w:t>)</w:t>
      </w:r>
      <w:r w:rsidR="00A24631" w:rsidRPr="00B07A21">
        <w:t>, which includes PAEE as a confounder,</w:t>
      </w:r>
      <w:r w:rsidRPr="00B07A21">
        <w:t xml:space="preserve"> </w:t>
      </w:r>
      <w:r w:rsidR="00A24631" w:rsidRPr="00B07A21">
        <w:t xml:space="preserve">in </w:t>
      </w:r>
      <w:r w:rsidR="00AD2597">
        <w:t>model 1</w:t>
      </w:r>
      <w:r w:rsidR="00A24631" w:rsidRPr="00B07A21">
        <w:t>.</w:t>
      </w:r>
      <w:r w:rsidR="00B462B4">
        <w:t xml:space="preserve"> </w:t>
      </w:r>
      <w:proofErr w:type="spellStart"/>
      <w:r w:rsidR="00C2141C" w:rsidRPr="00C2141C">
        <w:rPr>
          <w:b/>
          <w:bCs/>
        </w:rPr>
        <w:t>eTable</w:t>
      </w:r>
      <w:proofErr w:type="spellEnd"/>
      <w:r w:rsidR="00C2141C" w:rsidRPr="00C2141C">
        <w:rPr>
          <w:b/>
          <w:bCs/>
        </w:rPr>
        <w:t xml:space="preserve"> 5</w:t>
      </w:r>
      <w:r w:rsidR="00C2141C">
        <w:t xml:space="preserve"> presents</w:t>
      </w:r>
      <w:r w:rsidR="00B462B4">
        <w:t xml:space="preserve"> results </w:t>
      </w:r>
      <w:r w:rsidR="009F3548">
        <w:t>f</w:t>
      </w:r>
      <w:r w:rsidR="00B462B4">
        <w:t>or model 0</w:t>
      </w:r>
      <w:r w:rsidR="00C2141C">
        <w:t>.</w:t>
      </w:r>
    </w:p>
    <w:p w14:paraId="166B56F5" w14:textId="6DA79698" w:rsidR="00BC37C9" w:rsidRPr="00FB42C9" w:rsidRDefault="00FB42C9" w:rsidP="00BC37C9">
      <w:pPr>
        <w:rPr>
          <w:i/>
          <w:iCs/>
        </w:rPr>
      </w:pPr>
      <w:r w:rsidRPr="00FB42C9">
        <w:rPr>
          <w:i/>
          <w:iCs/>
        </w:rPr>
        <w:t>P</w:t>
      </w:r>
      <w:r w:rsidR="009C52FB">
        <w:rPr>
          <w:i/>
          <w:iCs/>
        </w:rPr>
        <w:t>hysical Activity</w:t>
      </w:r>
      <w:r w:rsidRPr="00FB42C9">
        <w:rPr>
          <w:i/>
          <w:iCs/>
        </w:rPr>
        <w:t xml:space="preserve"> Volume &amp; Genetic Risk</w:t>
      </w:r>
      <w:r w:rsidR="001B2008">
        <w:rPr>
          <w:i/>
          <w:iCs/>
        </w:rPr>
        <w:t xml:space="preserve"> Quintile Comparison</w:t>
      </w:r>
    </w:p>
    <w:p w14:paraId="41AD4E22" w14:textId="4504C0CD" w:rsidR="00FB42C9" w:rsidRDefault="009C52FB" w:rsidP="00BC37C9">
      <w:r w:rsidRPr="009C52FB">
        <w:rPr>
          <w:b/>
          <w:bCs/>
        </w:rPr>
        <w:t>Table 2</w:t>
      </w:r>
      <w:r>
        <w:t xml:space="preserve"> </w:t>
      </w:r>
      <w:r w:rsidR="00EB045E">
        <w:t xml:space="preserve">and </w:t>
      </w:r>
      <w:r w:rsidR="00EB045E" w:rsidRPr="00EB045E">
        <w:rPr>
          <w:b/>
          <w:bCs/>
        </w:rPr>
        <w:t>Figure 2</w:t>
      </w:r>
      <w:r w:rsidR="00EB045E">
        <w:t xml:space="preserve"> </w:t>
      </w:r>
      <w:r>
        <w:t xml:space="preserve">present the hazard ratios of participants at different genetic and </w:t>
      </w:r>
      <w:r w:rsidR="00D6172B">
        <w:t>PAEE</w:t>
      </w:r>
      <w:r>
        <w:t xml:space="preserve"> risk quintiles, with a lower quintile denoting a lower risk of incident CAD. All results are for model 1.</w:t>
      </w:r>
      <w:r w:rsidR="00BD32D1">
        <w:t xml:space="preserve"> PAEE and genetic risk at every quintile beyond the 20</w:t>
      </w:r>
      <w:r w:rsidR="00BD32D1" w:rsidRPr="00BD32D1">
        <w:rPr>
          <w:vertAlign w:val="superscript"/>
        </w:rPr>
        <w:t>th</w:t>
      </w:r>
      <w:r w:rsidR="00BD32D1">
        <w:t xml:space="preserve"> percentile </w:t>
      </w:r>
      <w:r w:rsidR="006736BE">
        <w:t>exhibited</w:t>
      </w:r>
      <w:r w:rsidR="00BD32D1">
        <w:t xml:space="preserve"> significant </w:t>
      </w:r>
      <w:r w:rsidR="00C10A2E">
        <w:t>increases in risk relative to</w:t>
      </w:r>
      <w:r w:rsidR="00BD32D1">
        <w:t xml:space="preserve"> the reference group, which </w:t>
      </w:r>
      <w:r w:rsidR="006736BE">
        <w:t>emphasizes that</w:t>
      </w:r>
      <w:r w:rsidR="00BD32D1">
        <w:t xml:space="preserve"> small changes in genetic risk or PAEE could have meaningful effects on an individual’s overall risk. </w:t>
      </w:r>
      <w:r w:rsidR="006736BE">
        <w:t>Hazard increases substantially at the highest levels of inactivity, with an</w:t>
      </w:r>
      <w:r w:rsidR="00D6172B">
        <w:t xml:space="preserve"> individual at the</w:t>
      </w:r>
      <w:r>
        <w:t xml:space="preserve"> 80</w:t>
      </w:r>
      <w:r w:rsidRPr="009C52FB">
        <w:rPr>
          <w:vertAlign w:val="superscript"/>
        </w:rPr>
        <w:t>th</w:t>
      </w:r>
      <w:r>
        <w:t xml:space="preserve"> percentile </w:t>
      </w:r>
      <w:r w:rsidR="00D6172B">
        <w:t xml:space="preserve">of PAEE risk </w:t>
      </w:r>
      <w:r>
        <w:t>fac</w:t>
      </w:r>
      <w:r w:rsidR="006736BE">
        <w:t>ing</w:t>
      </w:r>
      <w:r>
        <w:t xml:space="preserve"> a 3</w:t>
      </w:r>
      <w:r w:rsidR="00D538AF">
        <w:t>1</w:t>
      </w:r>
      <w:r>
        <w:t>% greater hazard of incident CAD compared to an individual in the same genetic risk stratum at the 20</w:t>
      </w:r>
      <w:r w:rsidRPr="009C52FB">
        <w:rPr>
          <w:vertAlign w:val="superscript"/>
        </w:rPr>
        <w:t>th</w:t>
      </w:r>
      <w:r>
        <w:t xml:space="preserve"> percentile of </w:t>
      </w:r>
      <w:r w:rsidR="006736BE">
        <w:t>PAEE</w:t>
      </w:r>
      <w:r>
        <w:t xml:space="preserve">. Genetic risk </w:t>
      </w:r>
      <w:r w:rsidR="00384BD8">
        <w:t xml:space="preserve">has </w:t>
      </w:r>
      <w:r w:rsidR="00051328">
        <w:t>a</w:t>
      </w:r>
      <w:r w:rsidR="00384BD8">
        <w:t xml:space="preserve"> stronger association </w:t>
      </w:r>
      <w:r>
        <w:t>as an individual at the 80</w:t>
      </w:r>
      <w:r w:rsidRPr="009C52FB">
        <w:rPr>
          <w:vertAlign w:val="superscript"/>
        </w:rPr>
        <w:t>th</w:t>
      </w:r>
      <w:r>
        <w:t xml:space="preserve"> percentile </w:t>
      </w:r>
      <w:r w:rsidR="00384BD8">
        <w:t xml:space="preserve">of genetic risk </w:t>
      </w:r>
      <w:r w:rsidR="006736BE">
        <w:t>within the</w:t>
      </w:r>
      <w:r w:rsidR="00384BD8">
        <w:t xml:space="preserve"> same PAEE stratum </w:t>
      </w:r>
      <w:r>
        <w:t>faces a 9</w:t>
      </w:r>
      <w:r w:rsidR="00D538AF">
        <w:t>2</w:t>
      </w:r>
      <w:r>
        <w:t>% greater hazard of incident CAD than if they were in the 20</w:t>
      </w:r>
      <w:r w:rsidRPr="009C52FB">
        <w:rPr>
          <w:vertAlign w:val="superscript"/>
        </w:rPr>
        <w:t>th</w:t>
      </w:r>
      <w:r>
        <w:t xml:space="preserve"> percentile</w:t>
      </w:r>
      <w:r w:rsidR="00384BD8">
        <w:t xml:space="preserve"> of genetic risk</w:t>
      </w:r>
      <w:r>
        <w:t xml:space="preserve">. While </w:t>
      </w:r>
      <w:r w:rsidR="00D6172B">
        <w:t>PAEE</w:t>
      </w:r>
      <w:r>
        <w:t xml:space="preserve"> and genetic risk each have important independent associations with incident CAD, they combine to create the highest risk of incident CAD. </w:t>
      </w:r>
      <w:r w:rsidR="0049437C">
        <w:t>An</w:t>
      </w:r>
      <w:r>
        <w:t xml:space="preserve"> individual at the 80</w:t>
      </w:r>
      <w:r w:rsidRPr="009C52FB">
        <w:rPr>
          <w:vertAlign w:val="superscript"/>
        </w:rPr>
        <w:t>th</w:t>
      </w:r>
      <w:r>
        <w:t xml:space="preserve"> percentile of risk for </w:t>
      </w:r>
      <w:r w:rsidR="00D6172B">
        <w:t>PAEE</w:t>
      </w:r>
      <w:r>
        <w:t xml:space="preserve"> and genetic susceptibility faces a 15</w:t>
      </w:r>
      <w:r w:rsidR="00D538AF">
        <w:t>3</w:t>
      </w:r>
      <w:r>
        <w:t xml:space="preserve">% greater hazard of incident CAD than </w:t>
      </w:r>
      <w:r w:rsidR="00384BD8">
        <w:t>the reference group</w:t>
      </w:r>
      <w:r>
        <w:t>.</w:t>
      </w:r>
    </w:p>
    <w:p w14:paraId="2964AA8D" w14:textId="43B61F76" w:rsidR="00FB42C9" w:rsidRPr="0026526C" w:rsidRDefault="00350220" w:rsidP="0026526C">
      <w:pPr>
        <w:jc w:val="center"/>
        <w:rPr>
          <w:b/>
          <w:bCs/>
        </w:rPr>
      </w:pPr>
      <w:r w:rsidRPr="00350220">
        <w:rPr>
          <w:b/>
          <w:bCs/>
        </w:rPr>
        <w:t>[Insert Table 2 here]</w:t>
      </w:r>
    </w:p>
    <w:p w14:paraId="34DBD519" w14:textId="6571B30F" w:rsidR="00FB42C9" w:rsidRDefault="00FB42C9" w:rsidP="00BC37C9">
      <w:pPr>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w:t>
      </w:r>
      <w:commentRangeStart w:id="36"/>
      <w:r w:rsidRPr="00FB42C9">
        <w:rPr>
          <w:i/>
          <w:iCs/>
        </w:rPr>
        <w:t>Risk</w:t>
      </w:r>
      <w:commentRangeEnd w:id="36"/>
      <w:r w:rsidR="0048555F">
        <w:rPr>
          <w:rStyle w:val="CommentReference"/>
        </w:rPr>
        <w:commentReference w:id="36"/>
      </w:r>
      <w:r w:rsidR="001D057F">
        <w:rPr>
          <w:i/>
          <w:iCs/>
        </w:rPr>
        <w:t xml:space="preserve"> Quintile Comparison</w:t>
      </w:r>
    </w:p>
    <w:p w14:paraId="68A9A6C4" w14:textId="414A7464" w:rsidR="0048555F" w:rsidRDefault="00D6172B" w:rsidP="00BC37C9">
      <w:r>
        <w:lastRenderedPageBreak/>
        <w:t xml:space="preserve">Controlling for </w:t>
      </w:r>
      <w:r w:rsidR="009C051E">
        <w:t>PAEE</w:t>
      </w:r>
      <w:r>
        <w:t xml:space="preserve"> in model 1, </w:t>
      </w:r>
      <w:r w:rsidRPr="00D6172B">
        <w:rPr>
          <w:b/>
          <w:bCs/>
        </w:rPr>
        <w:t>Table 3</w:t>
      </w:r>
      <w:r>
        <w:t xml:space="preserve"> shows that </w:t>
      </w:r>
      <w:r w:rsidR="0048555F">
        <w:t>percent</w:t>
      </w:r>
      <w:r>
        <w:t xml:space="preserve"> MVPA has a</w:t>
      </w:r>
      <w:r w:rsidR="00101734">
        <w:t xml:space="preserve"> </w:t>
      </w:r>
      <w:r>
        <w:t>strong</w:t>
      </w:r>
      <w:r w:rsidR="003B2BD9">
        <w:t>er</w:t>
      </w:r>
      <w:r>
        <w:t xml:space="preserve"> association with incident CAD</w:t>
      </w:r>
      <w:r w:rsidR="003B2BD9">
        <w:t xml:space="preserve"> than PAEE</w:t>
      </w:r>
      <w:r>
        <w:t>.</w:t>
      </w:r>
      <w:r w:rsidR="0048555F">
        <w:t xml:space="preserve"> An individual at the 80</w:t>
      </w:r>
      <w:r w:rsidR="0048555F" w:rsidRPr="0048555F">
        <w:rPr>
          <w:vertAlign w:val="superscript"/>
        </w:rPr>
        <w:t>th</w:t>
      </w:r>
      <w:r w:rsidR="0048555F">
        <w:t xml:space="preserve"> percentile of percent MVPA risk faces a 4</w:t>
      </w:r>
      <w:r w:rsidR="00D538AF">
        <w:t>7</w:t>
      </w:r>
      <w:r w:rsidR="0048555F">
        <w:t>% greater hazard of incident CAD compared to an individual in the same genetic risk stratum at the 20</w:t>
      </w:r>
      <w:r w:rsidR="0048555F" w:rsidRPr="0048555F">
        <w:rPr>
          <w:vertAlign w:val="superscript"/>
        </w:rPr>
        <w:t>th</w:t>
      </w:r>
      <w:r w:rsidR="0048555F">
        <w:t xml:space="preserve"> percentil</w:t>
      </w:r>
      <w:r w:rsidR="009C051E">
        <w:t>e</w:t>
      </w:r>
      <w:r w:rsidR="0048555F">
        <w:t>.</w:t>
      </w:r>
      <w:r w:rsidR="00D2040F">
        <w:t xml:space="preserve"> The combined association between a participant </w:t>
      </w:r>
      <w:r w:rsidR="009C051E">
        <w:t>at</w:t>
      </w:r>
      <w:r w:rsidR="00D2040F">
        <w:t xml:space="preserve"> the 80</w:t>
      </w:r>
      <w:r w:rsidR="00D2040F" w:rsidRPr="00D2040F">
        <w:rPr>
          <w:vertAlign w:val="superscript"/>
        </w:rPr>
        <w:t>th</w:t>
      </w:r>
      <w:r w:rsidR="00D2040F">
        <w:t xml:space="preserve"> percentile of risk for both percent MVPA and genetic susceptibility results in nearly three times higher hazard of incident CAD </w:t>
      </w:r>
      <w:r w:rsidR="009C051E">
        <w:t>relative to</w:t>
      </w:r>
      <w:r w:rsidR="00D2040F">
        <w:t xml:space="preserve"> an individual in the </w:t>
      </w:r>
      <w:r w:rsidR="003B2BD9">
        <w:t>reference group</w:t>
      </w:r>
      <w:r w:rsidR="00D2040F">
        <w:t xml:space="preserve">. We explored possible interaction between physical activity volume and intensity and concluded that no significant interaction </w:t>
      </w:r>
      <w:r w:rsidR="00496D23">
        <w:t>exists</w:t>
      </w:r>
      <w:r w:rsidR="003B2BD9">
        <w:t xml:space="preserve"> in this sample</w:t>
      </w:r>
      <w:r w:rsidR="00D2040F">
        <w:t>.</w:t>
      </w:r>
    </w:p>
    <w:p w14:paraId="2C27AB9A" w14:textId="058F0239" w:rsidR="00350220" w:rsidRPr="00D2040F" w:rsidRDefault="00350220" w:rsidP="00D2040F">
      <w:pPr>
        <w:jc w:val="center"/>
      </w:pPr>
      <w:r w:rsidRPr="00350220">
        <w:rPr>
          <w:b/>
          <w:bCs/>
        </w:rPr>
        <w:t>[Insert Table 3 here]</w:t>
      </w:r>
    </w:p>
    <w:p w14:paraId="7270A1D0" w14:textId="1530FBB6" w:rsidR="00350220" w:rsidRPr="00350220" w:rsidRDefault="00350220" w:rsidP="00350220">
      <w:pPr>
        <w:jc w:val="center"/>
        <w:rPr>
          <w:b/>
          <w:bCs/>
        </w:rPr>
      </w:pPr>
      <w:r w:rsidRPr="00350220">
        <w:rPr>
          <w:b/>
          <w:bCs/>
        </w:rPr>
        <w:t>[Insert Figure 2 here]</w:t>
      </w:r>
    </w:p>
    <w:p w14:paraId="30FB660C" w14:textId="4DA52129" w:rsidR="00FB42C9" w:rsidRPr="00FB42C9" w:rsidRDefault="00FB42C9" w:rsidP="00BC37C9">
      <w:pPr>
        <w:rPr>
          <w:i/>
          <w:iCs/>
        </w:rPr>
      </w:pPr>
      <w:r w:rsidRPr="00FB42C9">
        <w:rPr>
          <w:i/>
          <w:iCs/>
        </w:rPr>
        <w:t>PA Volume/Intensity Interaction with Genetic Risk</w:t>
      </w:r>
    </w:p>
    <w:p w14:paraId="3EE962B4" w14:textId="6640804A" w:rsidR="00BE16A0" w:rsidRDefault="00592960">
      <w:r>
        <w:t xml:space="preserve">In </w:t>
      </w:r>
      <w:proofErr w:type="spellStart"/>
      <w:r w:rsidRPr="00592960">
        <w:rPr>
          <w:b/>
          <w:bCs/>
          <w:rPrChange w:id="37" w:author="Robert Schell" w:date="2023-03-27T12:48:00Z">
            <w:rPr/>
          </w:rPrChange>
        </w:rPr>
        <w:t>eTable</w:t>
      </w:r>
      <w:proofErr w:type="spellEnd"/>
      <w:r w:rsidRPr="00592960">
        <w:rPr>
          <w:b/>
          <w:bCs/>
          <w:rPrChange w:id="38" w:author="Robert Schell" w:date="2023-03-27T12:48:00Z">
            <w:rPr/>
          </w:rPrChange>
        </w:rPr>
        <w:t xml:space="preserve"> 6</w:t>
      </w:r>
      <w:r>
        <w:t xml:space="preserve"> w</w:t>
      </w:r>
      <w:r w:rsidR="009005E5">
        <w:t>e found no significant interactions between PAEE and genetic risk or percent MVPA and genetic risk. This coheres with the existing literature that relied on subjective physical activity and genetic risk.</w:t>
      </w:r>
      <w:r w:rsidR="00C905FF">
        <w:fldChar w:fldCharType="begin" w:fldLock="1"/>
      </w:r>
      <w:r w:rsidR="00401C77">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C905FF">
        <w:fldChar w:fldCharType="separate"/>
      </w:r>
      <w:r w:rsidR="00401C77" w:rsidRPr="00401C77">
        <w:rPr>
          <w:noProof/>
          <w:vertAlign w:val="superscript"/>
        </w:rPr>
        <w:t>9,19</w:t>
      </w:r>
      <w:r w:rsidR="00C905FF">
        <w:fldChar w:fldCharType="end"/>
      </w:r>
      <w:r w:rsidR="009005E5">
        <w:t xml:space="preserve"> </w:t>
      </w:r>
    </w:p>
    <w:p w14:paraId="390A86CD" w14:textId="2BFC5624" w:rsidR="008C0C51" w:rsidRDefault="008C0C51">
      <w:pPr>
        <w:rPr>
          <w:i/>
          <w:iCs/>
        </w:rPr>
      </w:pPr>
      <w:r w:rsidRPr="008C0C51">
        <w:rPr>
          <w:i/>
          <w:iCs/>
        </w:rPr>
        <w:t>Sensitivity Analyses</w:t>
      </w:r>
    </w:p>
    <w:p w14:paraId="0A81683E" w14:textId="49CF4E82" w:rsidR="008C0C51" w:rsidRPr="008C0C51" w:rsidRDefault="00B83FA9">
      <w:r>
        <w:t>We</w:t>
      </w:r>
      <w:r w:rsidR="008C0C51">
        <w:t xml:space="preserve"> exclude</w:t>
      </w:r>
      <w:r w:rsidR="00C21272">
        <w:t>d</w:t>
      </w:r>
      <w:r w:rsidR="008C0C51">
        <w:t xml:space="preserve"> individuals with cases </w:t>
      </w:r>
      <w:r w:rsidR="000725E9">
        <w:t>occurring</w:t>
      </w:r>
      <w:r w:rsidR="008C0C51">
        <w:t xml:space="preserve"> within the first year of follow-up</w:t>
      </w:r>
      <w:r w:rsidR="00143EEC">
        <w:t xml:space="preserve"> in </w:t>
      </w:r>
      <w:proofErr w:type="spellStart"/>
      <w:r w:rsidR="00143EEC" w:rsidRPr="00143EEC">
        <w:rPr>
          <w:b/>
          <w:bCs/>
          <w:rPrChange w:id="39" w:author="Robert Schell" w:date="2023-03-27T12:34:00Z">
            <w:rPr/>
          </w:rPrChange>
        </w:rPr>
        <w:t>eTables</w:t>
      </w:r>
      <w:proofErr w:type="spellEnd"/>
      <w:r w:rsidR="00143EEC" w:rsidRPr="00143EEC">
        <w:rPr>
          <w:b/>
          <w:bCs/>
          <w:rPrChange w:id="40" w:author="Robert Schell" w:date="2023-03-27T12:34:00Z">
            <w:rPr/>
          </w:rPrChange>
        </w:rPr>
        <w:t xml:space="preserve"> </w:t>
      </w:r>
      <w:r w:rsidR="00143EEC">
        <w:rPr>
          <w:b/>
          <w:bCs/>
        </w:rPr>
        <w:t>7 and 8</w:t>
      </w:r>
      <w:r w:rsidR="008C0C51">
        <w:t xml:space="preserve">, reran the analyses with </w:t>
      </w:r>
      <w:r w:rsidR="00143EEC">
        <w:t xml:space="preserve">multivariate imputation by chained </w:t>
      </w:r>
      <w:commentRangeStart w:id="41"/>
      <w:commentRangeStart w:id="42"/>
      <w:r w:rsidR="00143EEC">
        <w:t>equations</w:t>
      </w:r>
      <w:commentRangeEnd w:id="41"/>
      <w:r w:rsidR="00143EEC">
        <w:rPr>
          <w:rStyle w:val="CommentReference"/>
        </w:rPr>
        <w:commentReference w:id="41"/>
      </w:r>
      <w:commentRangeEnd w:id="42"/>
      <w:r w:rsidR="00722F6E">
        <w:rPr>
          <w:rStyle w:val="CommentReference"/>
        </w:rPr>
        <w:commentReference w:id="42"/>
      </w:r>
      <w:r w:rsidR="00143EEC">
        <w:t xml:space="preserve"> in </w:t>
      </w:r>
      <w:proofErr w:type="spellStart"/>
      <w:r w:rsidR="00143EEC" w:rsidRPr="00143EEC">
        <w:rPr>
          <w:b/>
          <w:bCs/>
          <w:rPrChange w:id="43" w:author="Robert Schell" w:date="2023-03-27T12:34:00Z">
            <w:rPr/>
          </w:rPrChange>
        </w:rPr>
        <w:t>eTables</w:t>
      </w:r>
      <w:proofErr w:type="spellEnd"/>
      <w:r w:rsidR="00143EEC" w:rsidRPr="00143EEC">
        <w:rPr>
          <w:b/>
          <w:bCs/>
          <w:rPrChange w:id="44" w:author="Robert Schell" w:date="2023-03-27T12:34:00Z">
            <w:rPr/>
          </w:rPrChange>
        </w:rPr>
        <w:t xml:space="preserve"> </w:t>
      </w:r>
      <w:r w:rsidR="00143EEC">
        <w:rPr>
          <w:b/>
          <w:bCs/>
        </w:rPr>
        <w:t>9 and 10</w:t>
      </w:r>
      <w:r w:rsidR="008C0C51">
        <w:t xml:space="preserve">, and added potential mediators and occupation into the model with results in </w:t>
      </w:r>
      <w:proofErr w:type="spellStart"/>
      <w:r w:rsidR="008C0C51" w:rsidRPr="00B07A21">
        <w:rPr>
          <w:b/>
          <w:bCs/>
        </w:rPr>
        <w:t>eTable</w:t>
      </w:r>
      <w:r w:rsidR="00B07A21" w:rsidRPr="00B07A21">
        <w:rPr>
          <w:b/>
          <w:bCs/>
        </w:rPr>
        <w:t>s</w:t>
      </w:r>
      <w:proofErr w:type="spellEnd"/>
      <w:r w:rsidR="00B07A21" w:rsidRPr="00B07A21">
        <w:rPr>
          <w:b/>
          <w:bCs/>
        </w:rPr>
        <w:t xml:space="preserve"> </w:t>
      </w:r>
      <w:r w:rsidR="00143EEC">
        <w:rPr>
          <w:b/>
          <w:bCs/>
        </w:rPr>
        <w:t>11 and 12</w:t>
      </w:r>
      <w:r w:rsidR="008C0C51">
        <w:t>. None of these choices substantial</w:t>
      </w:r>
      <w:r w:rsidR="005273D0">
        <w:t>ly</w:t>
      </w:r>
      <w:r w:rsidR="008C0C51">
        <w:t xml:space="preserve"> </w:t>
      </w:r>
      <w:r w:rsidR="005273D0">
        <w:t>affected</w:t>
      </w:r>
      <w:r w:rsidR="005273D0">
        <w:t xml:space="preserve"> </w:t>
      </w:r>
      <w:r w:rsidR="008C0C51">
        <w:t>the results.</w:t>
      </w:r>
    </w:p>
    <w:p w14:paraId="691C149B" w14:textId="4F982893" w:rsidR="0014760B" w:rsidRPr="00042CEC" w:rsidRDefault="00042CEC">
      <w:pPr>
        <w:rPr>
          <w:b/>
          <w:bCs/>
        </w:rPr>
      </w:pPr>
      <w:r w:rsidRPr="00042CEC">
        <w:rPr>
          <w:b/>
          <w:bCs/>
        </w:rPr>
        <w:t>D</w:t>
      </w:r>
      <w:r w:rsidR="00B07A21">
        <w:rPr>
          <w:b/>
          <w:bCs/>
        </w:rPr>
        <w:t>ISCUSSION</w:t>
      </w:r>
    </w:p>
    <w:p w14:paraId="1C5C72D8" w14:textId="059348D9" w:rsidR="00042CEC" w:rsidRDefault="00E451DB">
      <w:pPr>
        <w:rPr>
          <w:i/>
          <w:iCs/>
        </w:rPr>
      </w:pPr>
      <w:r w:rsidRPr="006F69A0">
        <w:rPr>
          <w:i/>
          <w:iCs/>
        </w:rPr>
        <w:t>O</w:t>
      </w:r>
      <w:r w:rsidR="00B07A21">
        <w:rPr>
          <w:i/>
          <w:iCs/>
        </w:rPr>
        <w:t>verview of Principal Findings</w:t>
      </w:r>
    </w:p>
    <w:p w14:paraId="6DE45923" w14:textId="5B626CD5" w:rsidR="007A15CA" w:rsidRDefault="00E84B6C">
      <w:r>
        <w:t>In this study of 66,180 participants from the UK Biobank</w:t>
      </w:r>
      <w:r w:rsidR="005273D0">
        <w:t xml:space="preserve">, genetic </w:t>
      </w:r>
      <w:r>
        <w:t xml:space="preserve">risk was associated with a higher risk of incident CAD regardless of physical activity volume or intensity. Physical activity volume and intensity each had important independent associations with incident CAD, with physical activity intensity demonstrating the strongest association. While </w:t>
      </w:r>
      <w:r w:rsidR="009C051E">
        <w:t xml:space="preserve">low </w:t>
      </w:r>
      <w:r>
        <w:t xml:space="preserve">physical activity volume and intensity increased risk of CAD within a genetic risk stratum, low levels of physical activity volume and intensity were associated with greater risk of incident CAD in the highest genetic risk group. This suggests that physical activity behavior </w:t>
      </w:r>
      <w:r w:rsidR="009C051E">
        <w:t>can play</w:t>
      </w:r>
      <w:r>
        <w:t xml:space="preserve"> a role in abating high genetic risk of CAD. Specifically, an individual at the highest level of genetic risk and </w:t>
      </w:r>
      <w:r w:rsidR="009C051E">
        <w:t>highest level</w:t>
      </w:r>
      <w:r>
        <w:t xml:space="preserve"> of physical activity volume or intensity in the quintile analysis faced a 9</w:t>
      </w:r>
      <w:r w:rsidR="00D538AF">
        <w:t>2</w:t>
      </w:r>
      <w:r>
        <w:t>% greater hazard of CAD compared to a 15</w:t>
      </w:r>
      <w:r w:rsidR="00D538AF">
        <w:t>3</w:t>
      </w:r>
      <w:r>
        <w:t>% increase and 18</w:t>
      </w:r>
      <w:r w:rsidR="00D538AF">
        <w:t>3</w:t>
      </w:r>
      <w:r>
        <w:t>% increase if they also had the lowest levels of physical activity volume or intensity, respectively.</w:t>
      </w:r>
    </w:p>
    <w:p w14:paraId="0EFDF1CB" w14:textId="7FD6CBDA" w:rsidR="000E7A0E" w:rsidRDefault="000E7A0E">
      <w:pPr>
        <w:rPr>
          <w:i/>
          <w:iCs/>
        </w:rPr>
      </w:pPr>
      <w:r w:rsidRPr="000E7A0E">
        <w:rPr>
          <w:i/>
          <w:iCs/>
        </w:rPr>
        <w:t>Comparison with Existing Literature</w:t>
      </w:r>
    </w:p>
    <w:p w14:paraId="0D1FF37D" w14:textId="6BD375F1" w:rsidR="0089176A" w:rsidRDefault="00E956B2">
      <w:r>
        <w:t>Compared to previous studies on</w:t>
      </w:r>
      <w:r w:rsidR="0089176A">
        <w:t xml:space="preserve"> subjective physical activity, genetic risk, and cardiovascular diseases, the association between CAD and genetic risk </w:t>
      </w:r>
      <w:r w:rsidR="00F21914">
        <w:t>is</w:t>
      </w:r>
      <w:r w:rsidR="0089176A">
        <w:t xml:space="preserve"> stronger in the current study.</w:t>
      </w:r>
      <w:r w:rsidR="00A46E9A">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Cardiology","id":"ITEM-2","issue":"8","issued":{"date-parts":[["2018","8","1"]]},"page":"693-702","publisher":"American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mendeley":{"formattedCitation":"&lt;sup&gt;9,19&lt;/sup&gt;","plainTextFormattedCitation":"9,19","previouslyFormattedCitation":"&lt;sup&gt;9,19&lt;/sup&gt;"},"properties":{"noteIndex":0},"schema":"https://github.com/citation-style-language/schema/raw/master/csl-citation.json"}</w:instrText>
      </w:r>
      <w:r w:rsidR="00A46E9A">
        <w:fldChar w:fldCharType="separate"/>
      </w:r>
      <w:r w:rsidR="00401C77" w:rsidRPr="00401C77">
        <w:rPr>
          <w:noProof/>
          <w:vertAlign w:val="superscript"/>
        </w:rPr>
        <w:t>9,19</w:t>
      </w:r>
      <w:r w:rsidR="00A46E9A">
        <w:fldChar w:fldCharType="end"/>
      </w:r>
      <w:r w:rsidR="0089176A">
        <w:t xml:space="preserve"> Said </w:t>
      </w:r>
      <w:r w:rsidR="0089176A" w:rsidRPr="00F21914">
        <w:rPr>
          <w:i/>
          <w:iCs/>
        </w:rPr>
        <w:t>et al.,</w:t>
      </w:r>
      <w:r w:rsidR="0089176A">
        <w:t xml:space="preserve"> </w:t>
      </w:r>
      <w:r w:rsidR="00F21914">
        <w:t xml:space="preserve">discretized </w:t>
      </w:r>
      <w:r w:rsidR="0089176A">
        <w:t>physical activity into ideal, intermediate, and poor</w:t>
      </w:r>
      <w:r w:rsidR="00E82606">
        <w:t xml:space="preserve"> with ideal denoting that a person met AHA standards and poor denoting a person engaged in no MVPA. While the </w:t>
      </w:r>
      <w:r w:rsidR="006949C9">
        <w:t>risk difference</w:t>
      </w:r>
      <w:r w:rsidR="006949C9">
        <w:t xml:space="preserve"> </w:t>
      </w:r>
      <w:r w:rsidR="00E82606">
        <w:t xml:space="preserve">between ideal and poor is stronger than observed in our study, this likely occurs because the comparison includes individuals at the absolute extreme of physical activity, whereas we observe as a </w:t>
      </w:r>
      <w:proofErr w:type="gramStart"/>
      <w:r w:rsidR="00E82606">
        <w:t>worst-case scenario individuals</w:t>
      </w:r>
      <w:proofErr w:type="gramEnd"/>
      <w:r w:rsidR="00E82606">
        <w:t xml:space="preserve"> at the 80</w:t>
      </w:r>
      <w:r w:rsidR="00E82606" w:rsidRPr="00E82606">
        <w:rPr>
          <w:vertAlign w:val="superscript"/>
        </w:rPr>
        <w:t>th</w:t>
      </w:r>
      <w:r w:rsidR="00E82606">
        <w:t xml:space="preserve"> percentile. In contrast, </w:t>
      </w:r>
      <w:proofErr w:type="spellStart"/>
      <w:r w:rsidR="00E82606">
        <w:t>Tikkanen</w:t>
      </w:r>
      <w:proofErr w:type="spellEnd"/>
      <w:r w:rsidR="00F21914">
        <w:t xml:space="preserve"> </w:t>
      </w:r>
      <w:r w:rsidR="00F21914" w:rsidRPr="00F21914">
        <w:rPr>
          <w:i/>
          <w:iCs/>
        </w:rPr>
        <w:t>et al</w:t>
      </w:r>
      <w:r w:rsidR="00F21914">
        <w:t xml:space="preserve">. </w:t>
      </w:r>
      <w:r w:rsidR="00E82606">
        <w:t xml:space="preserve">split subjective physical activity into </w:t>
      </w:r>
      <w:proofErr w:type="spellStart"/>
      <w:r w:rsidR="00E82606">
        <w:t>tertiles</w:t>
      </w:r>
      <w:proofErr w:type="spellEnd"/>
      <w:r w:rsidR="00F21914">
        <w:t xml:space="preserve"> and </w:t>
      </w:r>
      <w:r w:rsidR="00E82606">
        <w:t xml:space="preserve">the </w:t>
      </w:r>
      <w:r w:rsidR="00E82606">
        <w:lastRenderedPageBreak/>
        <w:t>differences between high and low levels of physical activity within genetic risk groups are far smaller than those observed in th</w:t>
      </w:r>
      <w:r w:rsidR="00E82606" w:rsidRPr="00CA00DA">
        <w:t xml:space="preserve">e present study. </w:t>
      </w:r>
      <w:r w:rsidR="00F21914">
        <w:t>O</w:t>
      </w:r>
      <w:r w:rsidR="00E82606" w:rsidRPr="00CA00DA">
        <w:t xml:space="preserve">ur results within genetic risk strata largely agree with </w:t>
      </w:r>
      <w:r w:rsidR="00F21914">
        <w:t>existing accelerometer-based studies</w:t>
      </w:r>
      <w:r w:rsidR="00E82606" w:rsidRPr="00CA00DA">
        <w:t>, although we model physical activity volume and intensity linearly.</w:t>
      </w:r>
      <w:r w:rsidR="00A46E9A" w:rsidRPr="00CA00DA">
        <w:fldChar w:fldCharType="begin" w:fldLock="1"/>
      </w:r>
      <w:r w:rsidR="00E44A08" w:rsidRPr="00CA00DA">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Journal","id":"ITEM-2","issue":"46","issued":{"date-parts":[["2022","12","7"]]},"page":"4789-4800","publisher":"Oxford Academic","title":"Physical activity volume, intensity, and incident cardiovascular disease","type":"article-journal","volume":"43"},"uris":["http://www.mendeley.com/documents/?uuid=aa480d51-cd42-3f68-909a-efc63a9a9ebd"]}],"mendeley":{"formattedCitation":"&lt;sup&gt;10,11&lt;/sup&gt;","plainTextFormattedCitation":"10,11","previouslyFormattedCitation":"&lt;sup&gt;10,11&lt;/sup&gt;"},"properties":{"noteIndex":0},"schema":"https://github.com/citation-style-language/schema/raw/master/csl-citation.json"}</w:instrText>
      </w:r>
      <w:r w:rsidR="00A46E9A" w:rsidRPr="00CA00DA">
        <w:fldChar w:fldCharType="separate"/>
      </w:r>
      <w:r w:rsidR="00E44A08" w:rsidRPr="00CA00DA">
        <w:rPr>
          <w:noProof/>
          <w:vertAlign w:val="superscript"/>
        </w:rPr>
        <w:t>10,11</w:t>
      </w:r>
      <w:r w:rsidR="00A46E9A" w:rsidRPr="00CA00DA">
        <w:fldChar w:fldCharType="end"/>
      </w:r>
    </w:p>
    <w:p w14:paraId="43F01AEC" w14:textId="2739976B" w:rsidR="00E82606" w:rsidRPr="00E82606" w:rsidRDefault="00E82606">
      <w:pPr>
        <w:rPr>
          <w:i/>
          <w:iCs/>
        </w:rPr>
      </w:pPr>
      <w:r w:rsidRPr="00E82606">
        <w:rPr>
          <w:i/>
          <w:iCs/>
        </w:rPr>
        <w:t>Strengths &amp; Limitations</w:t>
      </w:r>
    </w:p>
    <w:p w14:paraId="59C78293" w14:textId="21253080" w:rsidR="00867342" w:rsidRPr="005E2CBB" w:rsidRDefault="001B217F">
      <w:r>
        <w:t xml:space="preserve">This is the first study to explore the association of genetic risk and accelerometer-measured physical activity volume and intensity with incident CAD. </w:t>
      </w:r>
      <w:r w:rsidR="002A3CEA">
        <w:t xml:space="preserve">We made use of the strongest polygenic risk score to date </w:t>
      </w:r>
      <w:r>
        <w:t>and</w:t>
      </w:r>
      <w:r w:rsidR="002A3CEA">
        <w:t xml:space="preserve"> the largest sample of individuals with accelerometer measurements in existence. By modeling physical activity continuously </w:t>
      </w:r>
      <w:r>
        <w:t>and objectively</w:t>
      </w:r>
      <w:r w:rsidR="002A3CEA">
        <w:t>, we avoid the significant misclassification problems that occur when discretizing subjective physical activity.</w:t>
      </w:r>
      <w:r w:rsidR="00C905FF">
        <w:fldChar w:fldCharType="begin" w:fldLock="1"/>
      </w:r>
      <w:r w:rsidR="006B479C">
        <w:instrText>ADDIN CSL_CITATION {"citationItems":[{"id":"ITEM-1","itemData":{"DOI":"10.1371/JOURNAL.PONE.0004337","ISSN":"1932-6203","abstract":"Background Physical activity (including exercise) is prescribed for health and there are various recommendations that can be used to gauge physical activity status. The objective of the current study was to determine whether twelve commonly-used physical activity recommendations similarly classified middle-aged men as sufficiently active for general health.  Methods and Findings We examined the commonality in the classification of physical activity status between twelve variations of physical activity recommendations for general health in ninety men aged 45–64 years. Physical activity was assessed using synchronised accelerometry and heart rate. Using different guidelines but the same raw data, the proportion of men defined as active ranged from to 11% to 98% for individual recommendations (median 73%, IQR 30% to 87%). There was very poor absolute agreement between the recommendations, with an intraclass correlation coefficient (A,1) of 0.24 (95% CI, 0.15 to 0.34). Only 8% of men met all 12 recommendations and would therefore be unanimously classified as active and only one man failed to meet every recommendation and would therefore be unanimously classified as not sufficiently active. The wide variability in physical activity classification was explained by ostensibly subtle differences between the 12 recommendations for thresholds related to activity volume (time or energy), distribution (e.g., number of days of the week), moderate intensity cut-point (e.g., 3 vs. 4 metabolic equivalents or METs), and duration (including bout length).  Conclusions Physical activity status varies enormously depending on the physical activity recommendation that is applied and even ostensibly small differences have a major impact. Approximately nine out of every ten men in the present study could be variably described as either active or not sufficiently active. Either the effective dose or prescription that underlies each physical activity recommendation is different or each recommendation is seeking the same prescriptive outcome but with variable success.","author":[{"dropping-particle":"","family":"Thompson","given":"Dylan","non-dropping-particle":"","parse-names":false,"suffix":""},{"dropping-particle":"","family":"Batterham","given":"Alan M.","non-dropping-particle":"","parse-names":false,"suffix":""},{"dropping-particle":"","family":"Markovitch","given":"Daniella","non-dropping-particle":"","parse-names":false,"suffix":""},{"dropping-particle":"","family":"Dixon","given":"Natalie C.","non-dropping-particle":"","parse-names":false,"suffix":""},{"dropping-particle":"","family":"Lund","given":"Adam J.S.","non-dropping-particle":"","parse-names":false,"suffix":""},{"dropping-particle":"","family":"Walhin","given":"Jean Philippe","non-dropping-particle":"","parse-names":false,"suffix":""}],"container-title":"PLOS ONE","id":"ITEM-1","issue":"2","issued":{"date-parts":[["2009","2","2"]]},"page":"e4337","publisher":"Public Library of Science","title":"Confusion and Conflict in Assessing the Physical Activity Status of Middle-Aged Men","type":"article-journal","volume":"4"},"uris":["http://www.mendeley.com/documents/?uuid=08fdea29-3a10-37ab-ad53-e2a4d492c087"]},{"id":"ITEM-2","itemData":{"DOI":"10.1249/MSS.0000000000000760","ISSN":"15300315","PMID":"26322556","abstract":"Purpose Assess the agreement between commonly used self-report methods compared with objectively measured physical activity (PA) in defining the prevalence of individuals compliant with PA recommendations. Methods Time spent in moderate and vigorous PA (MVPA) was measured at two time points in 1713 healthy individuals from nine European countries using individually calibrated combined heart rate and movement sensing. Participants also completed the Recent Physical Activity Questionnaire (RPAQ), short form of the International Physical Activity Questionnaire (IPAQ), and short European Prospective Investigation into Cancer and Nutrition Physical Activity Questionnaire (EPIC-PAQ). Individuals were categorized as active (e.g., reporting ≥150 min of MVPA per week) or inactive, based on the information derived from the different measures. Sensitivity and specificity analyses and Kappa statistics were performed to evaluate the ability of the three PA questionnaires to correctly categorize individuals as active or inactive. Results Prevalence estimates of being sufficiently active varied significantly (P for all &lt;0.001) between self-report measures (IPAQ 84.2% [95% confidence interval {CI}, 82.5-85.9], RPAQ 87.6% [95% CI, 85.9-89.1], EPIC-PAQ 39.9% [95% CI, 37.5-42.1] and objective measure 48.5% [95% CI, 41.6-50.9]. All self-report methods showed low or moderate sensitivity (IPAQ 20.0%, RPAQ 18.7%, and EPIC-PAQ 69.8%) to correctly classify inactive people and the agreement between objective and self-reported PA was low (= 0.07 [95% CI, 0.02-0.12], 0.12 [95% CI, 0.06-0.18], and 0.19 [95% CI, 0.13-0.24] for IPAQ, RPAQ, and EPIC-PAQ, respectively). Conclusions The modest agreement between self-reported and objectively measured PA suggests that population levels of PA derived from self-report should be interpreted cautiously. Implementation of objective measures in large-scale cohort studies and surveillance systems is recommended.","author":[{"dropping-particle":"","family":"Steene-Johannessen","given":"Jostein","non-dropping-particle":"","parse-names":false,"suffix":""},{"dropping-particle":"","family":"Anderssen","given":"Sigmund A.","non-dropping-particle":"","parse-names":false,"suffix":""},{"dropping-particle":"","family":"Ploeg","given":"Hidde P.","non-dropping-particle":"Van Der","parse-names":false,"suffix":""},{"dropping-particle":"","family":"Hendriksen","given":"Ingrid J.M.","non-dropping-particle":"","parse-names":false,"suffix":""},{"dropping-particle":"","family":"Donnelly","given":"Alan E.","non-dropping-particle":"","parse-names":false,"suffix":""},{"dropping-particle":"","family":"Brage","given":"Søren","non-dropping-particle":"","parse-names":false,"suffix":""},{"dropping-particle":"","family":"Ekelund","given":"Ulf","non-dropping-particle":"","parse-names":false,"suffix":""}],"container-title":"Medicine and science in sports and exercise","id":"ITEM-2","issue":"2","issued":{"date-parts":[["2016","2","1"]]},"page":"235","publisher":"Europe PMC Funders","title":"Are Self-report Measures Able to Define Individuals as Physically Active or Inactive?","type":"article-journal","volume":"48"},"uris":["http://www.mendeley.com/documents/?uuid=885c6d18-d937-3773-89ef-59dbf22036fa"]}],"mendeley":{"formattedCitation":"&lt;sup&gt;39,40&lt;/sup&gt;","plainTextFormattedCitation":"39,40","previouslyFormattedCitation":"&lt;sup&gt;39,40&lt;/sup&gt;"},"properties":{"noteIndex":0},"schema":"https://github.com/citation-style-language/schema/raw/master/csl-citation.json"}</w:instrText>
      </w:r>
      <w:r w:rsidR="00C905FF">
        <w:fldChar w:fldCharType="separate"/>
      </w:r>
      <w:r w:rsidR="00B84812" w:rsidRPr="00B84812">
        <w:rPr>
          <w:noProof/>
          <w:vertAlign w:val="superscript"/>
        </w:rPr>
        <w:t>39,40</w:t>
      </w:r>
      <w:r w:rsidR="00C905FF">
        <w:fldChar w:fldCharType="end"/>
      </w:r>
      <w:r w:rsidR="002A3CEA">
        <w:t xml:space="preserve"> </w:t>
      </w:r>
      <w:r w:rsidR="004E56B1">
        <w:t>T</w:t>
      </w:r>
      <w:r w:rsidR="002A3CEA">
        <w:t xml:space="preserve">he exploding popularity of commercially used wrist-worn accelerometers has made current physical activity standards </w:t>
      </w:r>
      <w:r w:rsidR="005E2CBB">
        <w:t>less relevant for the</w:t>
      </w:r>
      <w:r w:rsidR="002A3CEA">
        <w:t xml:space="preserve"> population </w:t>
      </w:r>
      <w:r w:rsidR="006949C9">
        <w:t>relying</w:t>
      </w:r>
      <w:r w:rsidR="002A3CEA">
        <w:t xml:space="preserve"> on these devices</w:t>
      </w:r>
      <w:r w:rsidR="002A3CEA" w:rsidRPr="00F02D0A">
        <w:t>.</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study","type":"article-journal","volume":"91"},"uris":["http://www.mendeley.com/documents/?uuid=cb99cb7a-e54f-38c5-a61e-80a2f6cdef35"]},{"id":"ITEM-2","itemData":{"DOI":"10.1136/BJSPORTS-2020-102955","ISSN":"0306-3674","PMID":"33239350","abstract":"Objectives To describe new WHO 2020 guidelines on physical activity and sedentary behaviour.\n\nMethods The guidelines were developed in accordance with WHO protocols. An expert Guideline Development Group reviewed evidence to assess associations between physical activity and sedentary behaviour for an agreed set of health outcomes and population groups. The assessment used and systematically updated recent relevant systematic reviews; new primary reviews addressed additional health outcomes or subpopulations.\n\nResults The new guidelines address children, adolescents, adults, older adults and include new specific recommendations for pregnant and postpartum women and people living with chronic conditions or disability. All adults should undertake 150–300 min of moderate-intensity, or 75–150 min of vigorous-intensity physical activity, or some equivalent combination of moderate-intensity and vigorous-intensity aerobic physical activity, per week. Among children and adolescents, an average of 60 min/day of moderate-to-vigorous intensity aerobic physical activity across the week provides health benefits. The guidelines recommend regular muscle-strengthening activity for all age groups. Additionally, reducing sedentary behaviours is recommended across all age groups and abilities, although evidence was insufficient to quantify a sedentary behaviour threshold.\n\nConclusion These 2020 WHO guidelines update previous WHO recommendations released in 2010. They reaffirm messages that some physical activity is better than none, that more physical activity is better for optimal health outcomes and provide a new recommendation on reducing sedentary behaviours. These guidelines highlight the importance of regularly undertaking both aerobic and muscle strengthening activities and for the first time, there are specific recommendations for specific populations including for pregnant and postpartum women and people living with chronic conditions or disability. These guidelines should be used to inform national health policies aligned with the WHO Global Action Plan on Physical Activity 2018–2030 and to strengthen surveillance systems that track progress towards national and global targets.","author":[{"dropping-particle":"","family":"Bull","given":"Fiona C.","non-dropping-particle":"","parse-names":false,"suffix":""},{"dropping-particle":"","family":"Al-Ansari","given":"Salih S.","non-dropping-particle":"","parse-names":false,"suffix":""},{"dropping-particle":"","family":"Biddle","given":"Stuart","non-dropping-particle":"","parse-names":false,"suffix":""},{"dropping-particle":"","family":"Borodulin","given":"Katja","non-dropping-particle":"","parse-names":false,"suffix":""},{"dropping-particle":"","family":"Buman","given":"Matthew P.","non-dropping-particle":"","parse-names":false,"suffix":""},{"dropping-particle":"","family":"Cardon","given":"Greet","non-dropping-particle":"","parse-names":false,"suffix":""},{"dropping-particle":"","family":"Carty","given":"Catherine","non-dropping-particle":"","parse-names":false,"suffix":""},{"dropping-particle":"","family":"Chaput","given":"Jean Philippe","non-dropping-particle":"","parse-names":false,"suffix":""},{"dropping-particle":"","family":"Chastin","given":"Sebastien","non-dropping-particle":"","parse-names":false,"suffix":""},{"dropping-particle":"","family":"Chou","given":"Roger","non-dropping-particle":"","parse-names":false,"suffix":""},{"dropping-particle":"","family":"Dempsey","given":"Paddy C.","non-dropping-particle":"","parse-names":false,"suffix":""},{"dropping-particle":"","family":"Dipietro","given":"Loretta","non-dropping-particle":"","parse-names":false,"suffix":""},{"dropping-particle":"","family":"Ekelund","given":"Ulf","non-dropping-particle":"","parse-names":false,"suffix":""},{"dropping-particle":"","family":"Firth","given":"Joseph","non-dropping-particle":"","parse-names":false,"suffix":""},{"dropping-particle":"","family":"Friedenreich","given":"Christine M.","non-dropping-particle":"","parse-names":false,"suffix":""},{"dropping-particle":"","family":"Garcia","given":"Leandro","non-dropping-particle":"","parse-names":false,"suffix":""},{"dropping-particle":"","family":"Gichu","given":"Muthoni","non-dropping-particle":"","parse-names":false,"suffix":""},{"dropping-particle":"","family":"Jago","given":"Russell","non-dropping-particle":"","parse-names":false,"suffix":""},{"dropping-particle":"","family":"Katzmarzyk","given":"Peter T.","non-dropping-particle":"","parse-names":false,"suffix":""},{"dropping-particle":"","family":"Lambert","given":"Estelle","non-dropping-particle":"","parse-names":false,"suffix":""},{"dropping-particle":"","family":"Leitzmann","given":"Michael","non-dropping-particle":"","parse-names":false,"suffix":""},{"dropping-particle":"","family":"Milton","given":"Karen","non-dropping-particle":"","parse-names":false,"suffix":""},{"dropping-particle":"","family":"Ortega","given":"Francisco B.","non-dropping-particle":"","parse-names":false,"suffix":""},{"dropping-particle":"","family":"Ranasinghe","given":"Chathuranga","non-dropping-particle":"","parse-names":false,"suffix":""},{"dropping-particle":"","family":"Stamatakis","given":"Emmanuel","non-dropping-particle":"","parse-names":false,"suffix":""},{"dropping-particle":"","family":"Tiedemann","given":"Anne","non-dropping-particle":"","parse-names":false,"suffix":""},{"dropping-particle":"","family":"Troiano","given":"Richard P.","non-dropping-particle":"","parse-names":false,"suffix":""},{"dropping-particle":"","family":"Ploeg","given":"Hidde P.","non-dropping-particle":"Van Der","parse-names":false,"suffix":""},{"dropping-particle":"","family":"Wari","given":"Vicky","non-dropping-particle":"","parse-names":false,"suffix":""},{"dropping-particle":"","family":"Willumsen","given":"Juana F.","non-dropping-particle":"","parse-names":false,"suffix":""}],"container-title":"British Journal of Sports Medicine","id":"ITEM-2","issue":"24","issued":{"date-parts":[["2020","12","1"]]},"page":"1451-1462","publisher":"BMJ Publishing Group Ltd and British Association of Sport and Exercise Medicine","title":"World Health Organization 2020 guidelines on physical activity and sedentary behaviour","type":"article-journal","volume":"54"},"uris":["http://www.mendeley.com/documents/?uuid=d456e2d2-3fe7-3e23-a416-4625438e7dab"]},{"id":"ITEM-3","itemData":{"DOI":"10.1161/01.CIR.0000437740.48606.D1/-/DC1","ISSN":"15244539","PMID":"24222015","abstract":"Expert peer review of AHA Scientific Statements is conducted by the AHA Office of Science Operations. For more on AHA statements and guidelines development, visit http://my.americanheart.org/statements and select the \"Policies and Development\" link.","author":[{"dropping-particle":"","family":"Eckel","given":"Robert H.","non-dropping-particle":"","parse-names":false,"suffix":""},{"dropping-particle":"","family":"Jakicic","given":"John M.","non-dropping-particle":"","parse-names":false,"suffix":""},{"dropping-particle":"","family":"Ard","given":"Jamy D.","non-dropping-particle":"","parse-names":false,"suffix":""},{"dropping-particle":"","family":"Jesus","given":"Janet M.","non-dropping-particle":"De","parse-names":false,"suffix":""},{"dropping-particle":"","family":"Houston Miller","given":"Nancy","non-dropping-particle":"","parse-names":false,"suffix":""},{"dropping-particle":"","family":"Hubbard","given":"Van S.","non-dropping-particle":"","parse-names":false,"suffix":""},{"dropping-particle":"","family":"Lee","given":"I. Min","non-dropping-particle":"","parse-names":false,"suffix":""},{"dropping-particle":"","family":"Lichtenstein","given":"Alice H.","non-dropping-particle":"","parse-names":false,"suffix":""},{"dropping-particle":"","family":"Loria","given":"Catherine M.","non-dropping-particle":"","parse-names":false,"suffix":""},{"dropping-particle":"","family":"Millen","given":"Barbara E.","non-dropping-particle":"","parse-names":false,"suffix":""},{"dropping-particle":"","family":"Nonas","given":"Cathy A.","non-dropping-particle":"","parse-names":false,"suffix":""},{"dropping-particle":"","family":"Sacks","given":"Frank M.","non-dropping-particle":"","parse-names":false,"suffix":""},{"dropping-particle":"","family":"Smith","given":"Sidney C.","non-dropping-particle":"","parse-names":false,"suffix":""},{"dropping-particle":"","family":"Svetkey","given":"Laura P.","non-dropping-particle":"","parse-names":false,"suffix":""},{"dropping-particle":"","family":"Wadden","given":"Thomas A.","non-dropping-particle":"","parse-names":false,"suffix":""},{"dropping-particle":"","family":"Yanovski","given":"Susan Z.","non-dropping-particle":"","parse-names":false,"suffix":""}],"container-title":"Circulation","id":"ITEM-3","issue":"25 SUPPL. 1","issued":{"date-parts":[["2014","6","24"]]},"page":"76-99","publisher":"Lippincott Williams and Wilkins","title":"2013 AHA/ACC guideline on lifestyle management to reduce cardiovascular risk: A report of the American College of cardiology/American Heart Association task force on practice guidelines","type":"article-journal","volume":"129"},"uris":["http://www.mendeley.com/documents/?uuid=34c4e4bd-90cb-355a-b5df-22d7bea837eb"]}],"mendeley":{"formattedCitation":"&lt;sup&gt;41–43&lt;/sup&gt;","plainTextFormattedCitation":"41–43","previouslyFormattedCitation":"&lt;sup&gt;41–43&lt;/sup&gt;"},"properties":{"noteIndex":0},"schema":"https://github.com/citation-style-language/schema/raw/master/csl-citation.json"}</w:instrText>
      </w:r>
      <w:r w:rsidR="00C905FF">
        <w:fldChar w:fldCharType="separate"/>
      </w:r>
      <w:r w:rsidR="00B84812" w:rsidRPr="00B84812">
        <w:rPr>
          <w:noProof/>
          <w:vertAlign w:val="superscript"/>
        </w:rPr>
        <w:t>41–43</w:t>
      </w:r>
      <w:r w:rsidR="00C905FF">
        <w:fldChar w:fldCharType="end"/>
      </w:r>
      <w:r w:rsidR="002A3CEA">
        <w:t xml:space="preserve"> By measuring incidental physical activity, accelerometers overestimate the number of people reaching </w:t>
      </w:r>
      <w:r>
        <w:t xml:space="preserve">conventional </w:t>
      </w:r>
      <w:r w:rsidR="002A3CEA">
        <w:t>physical activity standards and studies relying explicitly on accelerometer-measured physical activity can help close this gap.</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mendeley":{"formattedCitation":"&lt;sup&gt;41&lt;/sup&gt;","plainTextFormattedCitation":"41","previouslyFormattedCitation":"&lt;sup&gt;41&lt;/sup&gt;"},"properties":{"noteIndex":0},"schema":"https://github.com/citation-style-language/schema/raw/master/csl-citation.json"}</w:instrText>
      </w:r>
      <w:r w:rsidR="00C905FF">
        <w:fldChar w:fldCharType="separate"/>
      </w:r>
      <w:r w:rsidR="00B84812" w:rsidRPr="00B84812">
        <w:rPr>
          <w:noProof/>
          <w:vertAlign w:val="superscript"/>
        </w:rPr>
        <w:t>41</w:t>
      </w:r>
      <w:r w:rsidR="00C905FF">
        <w:fldChar w:fldCharType="end"/>
      </w:r>
    </w:p>
    <w:p w14:paraId="237D72C4" w14:textId="7F20A320" w:rsidR="002E2534" w:rsidRPr="005E2CBB" w:rsidRDefault="006949C9">
      <w:r>
        <w:t>This study has several limitations</w:t>
      </w:r>
      <w:r w:rsidR="005E2CBB">
        <w:t>. The UK Biobank sample is disproportionately White and affluent relative to the general population and the sample who responded to take place in the accelerometer study represents further selection bias. However, previous studies have found at least in terms of physical activity, this cohort appears representative of the general population.</w:t>
      </w:r>
      <w:r w:rsidR="00C905FF">
        <w:fldChar w:fldCharType="begin" w:fldLock="1"/>
      </w:r>
      <w:r w:rsidR="006B479C">
        <w:instrText>ADDIN CSL_CITATION {"citationItems":[{"id":"ITEM-1","itemData":{"DOI":"10.1093/IJE/DYAA005","ISSN":"0300-5771","PMID":"32191299","abstract":"Background: Little is known about population levels of energy expenditure, as national surveillance systems typically employ only crude measures. The National Diet and Nutrition Survey (NDNS) in the UK measured energy expenditure in a 10% subsample by gold-standard doubly labelled water (DLW). Methods: DLW-subsample participants from the NDNS (383 males, 387 females) aged 4- 91 years were recruited between 2008 and 2015 (rolling programme). Height and weight were measured and body-fat percentage estimated by deuterium dilution. Results: Absolute total energy expenditure (TEE) increased steadily throughout childhood, ranging from 6.2 and 7.2 MJ/day in 4- to 7-year-olds to 9.7 and 11.7 MJ/day for 14- to 16-year-old girls and boys, respectively. TEE peaked in 17- to 27-year-old women (10.7 MJ/day) and 28- to 43-year-old men (14.4 MJ/day), before decreasing gradually in old age. Physical-activity energy expenditure (PAEE) declined steadily with age from childhood (87 kJ/day/kg in 4- to 7-year-olds) through to old age (38 kJ/day/kg in 71- to 91- year-olds). No differences were observed by time, region and macronutrient composition. Body-fat percentage was strongly inversely associated with PAEE throughout life, irrespective of expressing PAEE relative to body mass or fat-free mass. Compared with females with &lt;30% body fat, females with &gt;40% recorded 29 kJ/day/kg body mass and 18 kJ/day/kg fat-free mass less PAEE in analyses adjusted for age, geographical region and time of assessment. Similarly, compared with males with &lt;25% body fat, males with &gt;35% recorded 26 kJ/day/kg body mass and 10 kJ/day/kg fat-free mass less PAEE. Conclusions: This first nationally representative study reports levels of human-energy expenditure as measured by gold-standard methodology; values may serve as a reference for other population studies. Age, sex and body composition are the main determinants of energy expenditure.","author":[{"dropping-particle":"","family":"Brage","given":"Soren","non-dropping-particle":"","parse-names":false,"suffix":""},{"dropping-particle":"","family":"Lindsay","given":"Tim","non-dropping-particle":"","parse-names":false,"suffix":""},{"dropping-particle":"","family":"Venables","given":"Michelle","non-dropping-particle":"","parse-names":false,"suffix":""},{"dropping-particle":"","family":"Wijndaele","given":"Katrien","non-dropping-particle":"","parse-names":false,"suffix":""},{"dropping-particle":"","family":"Westgate","given":"Kate","non-dropping-particle":"","parse-names":false,"suffix":""},{"dropping-particle":"","family":"Collins","given":"David","non-dropping-particle":"","parse-names":false,"suffix":""},{"dropping-particle":"","family":"Roberts","given":"Caireen","non-dropping-particle":"","parse-names":false,"suffix":""},{"dropping-particle":"","family":"Bluck","given":"Les","non-dropping-particle":"","parse-names":false,"suffix":""},{"dropping-particle":"","family":"Wareham","given":"Nick","non-dropping-particle":"","parse-names":false,"suffix":""},{"dropping-particle":"","family":"Page","given":"Polly","non-dropping-particle":"","parse-names":false,"suffix":""}],"container-title":"International Journal of Epidemiology","id":"ITEM-1","issue":"3","issued":{"date-parts":[["2020","6","1"]]},"page":"1007-1021","publisher":"Oxford Academic","title":"Descriptive epidemiology of energy expenditure in the UK: findings from the National Diet and Nutrition Survey 2008–15","type":"article-journal","volume":"49"},"uris":["http://www.mendeley.com/documents/?uuid=836266b9-d8dc-383a-9c30-86ddb4de9708"]}],"mendeley":{"formattedCitation":"&lt;sup&gt;44&lt;/sup&gt;","plainTextFormattedCitation":"44","previouslyFormattedCitation":"&lt;sup&gt;44&lt;/sup&gt;"},"properties":{"noteIndex":0},"schema":"https://github.com/citation-style-language/schema/raw/master/csl-citation.json"}</w:instrText>
      </w:r>
      <w:r w:rsidR="00C905FF">
        <w:fldChar w:fldCharType="separate"/>
      </w:r>
      <w:r w:rsidR="00B84812" w:rsidRPr="00B84812">
        <w:rPr>
          <w:noProof/>
          <w:vertAlign w:val="superscript"/>
        </w:rPr>
        <w:t>44</w:t>
      </w:r>
      <w:r w:rsidR="00C905FF">
        <w:fldChar w:fldCharType="end"/>
      </w:r>
      <w:r w:rsidR="005E2CBB">
        <w:t xml:space="preserve"> The covariates in the study rely on self-reporting and are </w:t>
      </w:r>
      <w:r w:rsidR="00CC45FC">
        <w:t xml:space="preserve">measured at different times </w:t>
      </w:r>
      <w:r w:rsidR="00BF03EC">
        <w:t>than</w:t>
      </w:r>
      <w:r w:rsidR="005E2CBB">
        <w:t xml:space="preserve"> accelerometer wear. Accelerometer wear occurred over a period of seven days, which makes it a cross-sectional measure, although we validate this against </w:t>
      </w:r>
      <w:r w:rsidR="001B217F">
        <w:t>two waves</w:t>
      </w:r>
      <w:r w:rsidR="005E2CBB">
        <w:t xml:space="preserve"> of subjective physical activity in </w:t>
      </w:r>
      <w:proofErr w:type="spellStart"/>
      <w:r w:rsidR="00733E63">
        <w:rPr>
          <w:b/>
          <w:bCs/>
        </w:rPr>
        <w:t>eFigure</w:t>
      </w:r>
      <w:proofErr w:type="spellEnd"/>
      <w:r w:rsidR="005E2CBB" w:rsidRPr="00B07A21">
        <w:rPr>
          <w:b/>
          <w:bCs/>
        </w:rPr>
        <w:t xml:space="preserve"> </w:t>
      </w:r>
      <w:r w:rsidR="00733E63">
        <w:rPr>
          <w:b/>
          <w:bCs/>
        </w:rPr>
        <w:t>3</w:t>
      </w:r>
      <w:r w:rsidR="005E2CBB">
        <w:t xml:space="preserve">. Previous studies have shown that reactivity, or a behavioral response to accelerometer wear, may bias measured physical activity volume, although </w:t>
      </w:r>
      <w:r w:rsidR="00722F71">
        <w:t>not</w:t>
      </w:r>
      <w:r w:rsidR="005E2CBB">
        <w:t xml:space="preserve"> MVPA.</w:t>
      </w:r>
      <w:r w:rsidR="00C905FF">
        <w:fldChar w:fldCharType="begin" w:fldLock="1"/>
      </w:r>
      <w:r w:rsidR="006B479C">
        <w:instrText>ADDIN CSL_CITATION {"citationItems":[{"id":"ITEM-1","itemData":{"DOI":"10.1111/SMS.12977","ISSN":"1600-0838","PMID":"28921747","abstract":"When a behavior is monitored, it is likely to change, even if no change may be intended. This phenomenon is known as measurement reactivity. We investigated systematic changes in accelerometer-based measures over the days of monitoring as an indicator of measurement reactivity in an adult population. One hundred seventy-one participants from the general population (65% women; mean age = 55 years, range: 42-65 years) wore accelerometers for 7 consecutive days to measure sedentary behavior and physical activity (PA). Latent growth models were used (a) to investigate changes in accelerometer wear time over the measurement days and (b) to identify measurement reactivity indicated by systematic changes in sedentary time (ST), light physical activity (LPA), and moderate-to-vigorous physical activity (MVPA). Over the measurement days, participants reduced accelerometer wear time by trend (rate of change [b] = −4.7 min/d, P =.051, Cohen's d =.38), increased ST (b = 2.4 min/d, P =.018, d =.39), and reduced LPA (b = −2.4 min/d, P =.015, d =.38). Participants did not significantly reduce MVPA (P =.537). Our data indicated that accelerometry might generate reactivity. Small effects on ST and LPA were found. Thus, the validity of accelerometer-based data on ST and LPA may be compromised. Systematic changes observed in accelerometer wear time may further bias accelerometer-based measures. MVPA seems to be less altered due to the presence of an accelerometer.","author":[{"dropping-particle":"","family":"Baumann","given":"S.","non-dropping-particle":"","parse-names":false,"suffix":""},{"dropping-particle":"","family":"Groß","given":"S.","non-dropping-particle":"","parse-names":false,"suffix":""},{"dropping-particle":"","family":"Voigt","given":"L.","non-dropping-particle":"","parse-names":false,"suffix":""},{"dropping-particle":"","family":"Ullrich","given":"A.","non-dropping-particle":"","parse-names":false,"suffix":""},{"dropping-particle":"","family":"Weymar","given":"F.","non-dropping-particle":"","parse-names":false,"suffix":""},{"dropping-particle":"","family":"Schwaneberg","given":"T.","non-dropping-particle":"","parse-names":false,"suffix":""},{"dropping-particle":"","family":"Dörr","given":"M.","non-dropping-particle":"","parse-names":false,"suffix":""},{"dropping-particle":"","family":"Meyer","given":"C.","non-dropping-particle":"","parse-names":false,"suffix":""},{"dropping-particle":"","family":"John","given":"U.","non-dropping-particle":"","parse-names":false,"suffix":""},{"dropping-particle":"","family":"Ulbricht","given":"S.","non-dropping-particle":"","parse-names":false,"suffix":""}],"container-title":"Scandinavian Journal of Medicine &amp; Science in Sports","id":"ITEM-1","issue":"3","issued":{"date-parts":[["2018","3","1"]]},"page":"1056-1063","publisher":"John Wiley &amp; Sons, Ltd","title":"Pitfalls in accelerometer-based measurement of physical activity: The presence of reactivity in an adult population","type":"article-journal","volume":"28"},"uris":["http://www.mendeley.com/documents/?uuid=8c6b79fc-a40a-3033-bcd5-bb099dc7f155"]}],"mendeley":{"formattedCitation":"&lt;sup&gt;45&lt;/sup&gt;","plainTextFormattedCitation":"45","previouslyFormattedCitation":"&lt;sup&gt;45&lt;/sup&gt;"},"properties":{"noteIndex":0},"schema":"https://github.com/citation-style-language/schema/raw/master/csl-citation.json"}</w:instrText>
      </w:r>
      <w:r w:rsidR="00C905FF">
        <w:fldChar w:fldCharType="separate"/>
      </w:r>
      <w:r w:rsidR="00B84812" w:rsidRPr="00B84812">
        <w:rPr>
          <w:noProof/>
          <w:vertAlign w:val="superscript"/>
        </w:rPr>
        <w:t>45</w:t>
      </w:r>
      <w:r w:rsidR="00C905FF">
        <w:fldChar w:fldCharType="end"/>
      </w:r>
      <w:r w:rsidR="005E2CBB">
        <w:t xml:space="preserve"> </w:t>
      </w:r>
      <w:r>
        <w:t>Because</w:t>
      </w:r>
      <w:r w:rsidR="005E2CBB">
        <w:t xml:space="preserve"> physical activity </w:t>
      </w:r>
      <w:r w:rsidR="001B217F">
        <w:t>is</w:t>
      </w:r>
      <w:r w:rsidR="005E2CBB">
        <w:t xml:space="preserve"> not determined randomly, </w:t>
      </w:r>
      <w:r w:rsidR="001B217F">
        <w:t xml:space="preserve">unmeasured confounding </w:t>
      </w:r>
      <w:r w:rsidR="00D82B8F">
        <w:t>exists</w:t>
      </w:r>
      <w:r w:rsidR="001B217F">
        <w:t>.</w:t>
      </w:r>
      <w:r w:rsidR="005E2CBB">
        <w:t xml:space="preserve"> </w:t>
      </w:r>
      <w:r w:rsidR="00260759">
        <w:t>More</w:t>
      </w:r>
      <w:r w:rsidR="005E2CBB">
        <w:t xml:space="preserve"> sophisticated machine learning methods </w:t>
      </w:r>
      <w:r w:rsidR="006A4A25">
        <w:t>can</w:t>
      </w:r>
      <w:r w:rsidR="001B217F">
        <w:t xml:space="preserve"> </w:t>
      </w:r>
      <w:r w:rsidR="005E2CBB">
        <w:t xml:space="preserve">better discriminate between activity types and studies have shown </w:t>
      </w:r>
      <w:r w:rsidR="001B217F">
        <w:t>our</w:t>
      </w:r>
      <w:r w:rsidR="005E2CBB">
        <w:t xml:space="preserve"> method of segregating % MVPA is prone to misclassification.</w:t>
      </w:r>
      <w:r w:rsidR="00C905FF">
        <w:fldChar w:fldCharType="begin" w:fldLock="1"/>
      </w:r>
      <w:r w:rsidR="006B479C">
        <w:instrText>ADDIN CSL_CITATION {"citationItems":[{"id":"ITEM-1","itemData":{"DOI":"10.1136/BJSPORTS-2021-104050","ISSN":"0306-3674","PMID":"34489241","abstract":"Objective To improve classification of movement behaviours in free-living accelerometer data using machine-learning methods, and to investigate the association between machine-learned movement behaviours and risk of incident cardiovascular disease (CVD) in adults.\n\nMethods Using free-living data from 152 participants, we developed a machine-learning model to classify movement behaviours (moderate-to-vigorous physical activity behaviours (MVPA), light physical activity behaviours, sedentary behaviour, sleep) in wrist-worn accelerometer data. Participants in UK Biobank, a prospective cohort, were asked to wear an accelerometer for 7 days, and we applied our machine-learning model to classify their movement behaviours. Using compositional data analysis Cox regression, we investigated how reallocating time between movement behaviours was associated with CVD incidence.\n\nResults In leave-one-participant-out analysis, our machine-learning method classified free-living movement behaviours with mean accuracy 88% (95% CI 87% to 89%) and Cohen’s kappa 0.80 (95% CI 0.79 to 0.82). Among 87 498 UK Biobank participants, there were 4105 incident CVD events. Reallocating time from any behaviour to MVPA, or reallocating time from sedentary behaviour to any behaviour, was associated with lower CVD risk. For an average individual, reallocating 20 min/day to MVPA from all other behaviours proportionally was associated with 9% (95% CI 7% to 10%) lower risk, while reallocating 1 hour/day to sedentary behaviour from all other behaviours proportionally was associated with 5% (95% CI 3% to 7%) higher risk.\n\nConclusion Machine-learning methods classified movement behaviours accurately in free-living accelerometer data. Reallocating time from other behaviours to MVPA, and from sedentary behaviour to other behaviours, was associated with lower risk of incident CVD, and should be promoted by interventions and guidelines.","author":[{"dropping-particle":"","family":"Walmsley","given":"Rosemary","non-dropping-particle":"","parse-names":false,"suffix":""},{"dropping-particle":"","family":"Chan","given":"Shing","non-dropping-particle":"","parse-names":false,"suffix":""},{"dropping-particle":"","family":"Smith-Byrne","given":"Karl","non-dropping-particle":"","parse-names":false,"suffix":""},{"dropping-particle":"","family":"Ramakrishnan","given":"Rema","non-dropping-particle":"","parse-names":false,"suffix":""},{"dropping-particle":"","family":"Woodward","given":"Mark","non-dropping-particle":"","parse-names":false,"suffix":""},{"dropping-particle":"","family":"Rahimi","given":"Kazem","non-dropping-particle":"","parse-names":false,"suffix":""},{"dropping-particle":"","family":"Dwyer","given":"Terence","non-dropping-particle":"","parse-names":false,"suffix":""},{"dropping-particle":"","family":"Bennett","given":"Derrick","non-dropping-particle":"","parse-names":false,"suffix":""},{"dropping-particle":"","family":"Doherty","given":"Aiden","non-dropping-particle":"","parse-names":false,"suffix":""}],"container-title":"British Journal of Sports Medicine","id":"ITEM-1","issue":"18","issued":{"date-parts":[["2022","9","1"]]},"page":"1008-1017","publisher":"BMJ Publishing Group Ltd and British Association of Sport and Exercise Medicine","title":"Reallocation of time between device-measured movement behaviours and risk of incident cardiovascular disease","type":"article-journal","volume":"56"},"uris":["http://www.mendeley.com/documents/?uuid=f0c77712-464d-31b3-8334-7b3061e31fcc"]},{"id":"ITEM-2","itemData":{"DOI":"10.1123/JPAH.2019-0088","ISSN":"1543-5474","PMID":"32035416","abstract":"Background: Application of machine learning for classifying human behavior is increasingly common as access to raw accelerometer data improves. The aims of this scoping review are (1) to examine if machine-learning techniques can accurately identify human activity behaviors from raw accelerometer data and (2) to summarize the practical implications of these machinelearning techniques for future work. Methods: Keyword searches were performed in Scopus, Web of Science, and EBSCO databases in 2018. Studies that applied supervised machine-learning techniques to raw accelerometer data and estimated components of physical activity were included. Information on study characteristics, machine-learning techniques, and key study findings were extracted from included studies. Results: Of the 53 studies included in the review, 75% were published in the last 5 years. Most studies predicted postures and activity type, rather than intensity, and were conducted in controlled environments using 1 or 2 devices. The most common models were support vector machine, random forest, and artificial neural network. Overall, classification accuracy ranged from 62% to 99.8%, although nearly 80% of studies achieved an overall accuracy above 85%. Conclusions: Machine-learning algorithms demonstrate good accuracy when predicting physical activity components; however, their application to free-living settings is currently uncertain.","author":[{"dropping-particle":"","family":"Narayanan","given":"Anantha","non-dropping-particle":"","parse-names":false,"suffix":""},{"dropping-particle":"","family":"Desai","given":"Farzanah","non-dropping-particle":"","parse-names":false,"suffix":""},{"dropping-particle":"","family":"Stewart","given":"Tom","non-dropping-particle":"","parse-names":false,"suffix":""},{"dropping-particle":"","family":"Duncan","given":"Scott","non-dropping-particle":"","parse-names":false,"suffix":""},{"dropping-particle":"","family":"MacKay","given":"Lisa","non-dropping-particle":"","parse-names":false,"suffix":""}],"container-title":"Journal of Physical Activity and Health","id":"ITEM-2","issue":"3","issued":{"date-parts":[["2020","3","1"]]},"page":"360-383","publisher":"Human Kinetics","title":"Application of Raw Accelerometer Data and Machine-Learning Techniques to Characterize Human Movement Behavior: A Systematic Scoping Review","type":"article-journal","volume":"17"},"uris":["http://www.mendeley.com/documents/?uuid=c7ae0278-39f9-3693-b0bf-1fa142f38a08"]}],"mendeley":{"formattedCitation":"&lt;sup&gt;46,47&lt;/sup&gt;","plainTextFormattedCitation":"46,47","previouslyFormattedCitation":"&lt;sup&gt;46&lt;/sup&gt;"},"properties":{"noteIndex":0},"schema":"https://github.com/citation-style-language/schema/raw/master/csl-citation.json"}</w:instrText>
      </w:r>
      <w:r w:rsidR="00C905FF">
        <w:fldChar w:fldCharType="separate"/>
      </w:r>
      <w:r w:rsidR="006B479C" w:rsidRPr="006B479C">
        <w:rPr>
          <w:noProof/>
          <w:vertAlign w:val="superscript"/>
        </w:rPr>
        <w:t>46,47</w:t>
      </w:r>
      <w:r w:rsidR="00C905FF">
        <w:fldChar w:fldCharType="end"/>
      </w:r>
      <w:r w:rsidR="005E2CBB">
        <w:t xml:space="preserve"> </w:t>
      </w:r>
      <w:r>
        <w:t>W</w:t>
      </w:r>
      <w:r w:rsidR="005E2CBB">
        <w:t xml:space="preserve">rist-worn accelerometers </w:t>
      </w:r>
      <w:r w:rsidR="001E5BB2">
        <w:t>have a limited</w:t>
      </w:r>
      <w:r w:rsidR="005E2CBB">
        <w:t xml:space="preserve"> ability to capture all forms of physical activity, with housework, cycling, and </w:t>
      </w:r>
      <w:r w:rsidR="00C21945">
        <w:t>weightlifting</w:t>
      </w:r>
      <w:r w:rsidR="005E2CBB">
        <w:t xml:space="preserve"> especially poorly captured</w:t>
      </w:r>
      <w:r w:rsidR="005E2CBB" w:rsidRPr="009B291A">
        <w:t>.</w:t>
      </w:r>
      <w:r w:rsidR="00C905FF">
        <w:fldChar w:fldCharType="begin" w:fldLock="1"/>
      </w:r>
      <w:r w:rsidR="006B479C">
        <w:instrText>ADDIN CSL_CITATION {"citationItems":[{"id":"ITEM-1","itemData":{"DOI":"10.1249/01.MSS.0000235886.17229.42","ISSN":"0195-9131","PMID":"17218884","abstract":"Current methods for validating physical activity (PA) questionnaires typically use accelerometers as objective measures for comparison with questionnaire responses and obtain low correlations or agreement. PURPOSE: We examined possible reasons for weak associations in validation studies by comparing published ActiGraph accelerometer intensity cut points with cut points based on intensity thresholds for heart rate response to PA. METHODS: Twelve adults (five men, seven women; age 31.0 ± 14.3 yr) wore an ActiGraph accelerometer and a Polar Vantage NV heart watch simultaneously for seven consecutive days during their waking hours. We identified PA bouts from the minute-by-minute ActiGraph data using published accelerometer thresholds for defining moderate- and vigorous-intensity PA. We then compared PA bout intensities identified with these criteria with intensity classifications of the PA bouts using mean percent heart rate reserve (HRR). RESULTS: Most of the moderate-intensity PA bouts identified by the Freedson (78.3%), Swartz (88.0%), and Hendelman (94.7%) ActiGraph cut points were associated with a mean %HRR &lt; 45% (very light and light intensities). The estimated mean frequency with which study participants engaged in moderate-intensity PA varied with the cut points and type of bouts used and ranged from 1.1 d·wk (45-60%HRR) to 7.0 d·wk (Hendelman cut points). The mean total duration on active days ranged from 17.9 min·d (45-60%HRR) to 139.2 min·d (Hendelman cut points). Fewer bouts of vigorous PA were found in the accelerometer data, and most were in the vigorous-intensity category of ≥ 60%HRR. CONCLUSIONS: The method used for analyzing ActiGraph activity data can result in large differences in the summary measure of minutes of moderate- to vigorous-intensity activity. ©2007The American College of Sports Medicine.","author":[{"dropping-particle":"","family":"Ham","given":"Sandra A.","non-dropping-particle":"","parse-names":false,"suffix":""},{"dropping-particle":"","family":"Reis","given":"Jared P.","non-dropping-particle":"","parse-names":false,"suffix":""},{"dropping-particle":"","family":"Strath","given":"Scott J.","non-dropping-particle":"","parse-names":false,"suffix":""},{"dropping-particle":"","family":"Dubose","given":"Katrina D.","non-dropping-particle":"","parse-names":false,"suffix":""},{"dropping-particle":"","family":"Ainsworth","given":"Barbara E.","non-dropping-particle":"","parse-names":false,"suffix":""}],"container-title":"Medicine and Science in Sports and Exercise","id":"ITEM-1","issue":"1","issued":{"date-parts":[["2007","1","1"]]},"page":"52-58","title":"Discrepancies between methods of identifying objectively determined physical activity.","type":"article-journal","volume":"39"},"uris":["http://www.mendeley.com/documents/?uuid=e302b022-43bd-39d3-9a9b-548105fadcda"]},{"id":"ITEM-2","itemData":{"DOI":"10.1016/J.MEASUREMENT.2020.107789","ISSN":"0263-2241","abstract":"This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-2","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48,49&lt;/sup&gt;","plainTextFormattedCitation":"48,49","previouslyFormattedCitation":"&lt;sup&gt;47,48&lt;/sup&gt;"},"properties":{"noteIndex":0},"schema":"https://github.com/citation-style-language/schema/raw/master/csl-citation.json"}</w:instrText>
      </w:r>
      <w:r w:rsidR="00C905FF">
        <w:fldChar w:fldCharType="separate"/>
      </w:r>
      <w:r w:rsidR="006B479C" w:rsidRPr="006B479C">
        <w:rPr>
          <w:noProof/>
          <w:vertAlign w:val="superscript"/>
        </w:rPr>
        <w:t>48,49</w:t>
      </w:r>
      <w:r w:rsidR="00C905FF">
        <w:fldChar w:fldCharType="end"/>
      </w:r>
    </w:p>
    <w:p w14:paraId="53EF9D3C" w14:textId="178114A3" w:rsidR="00E451DB" w:rsidRPr="006F69A0" w:rsidRDefault="00B66012">
      <w:pPr>
        <w:rPr>
          <w:i/>
          <w:iCs/>
        </w:rPr>
      </w:pPr>
      <w:r>
        <w:rPr>
          <w:i/>
          <w:iCs/>
        </w:rPr>
        <w:t>Conclusion</w:t>
      </w:r>
    </w:p>
    <w:p w14:paraId="5471AECA" w14:textId="262827A1" w:rsidR="00C21945" w:rsidRDefault="00C21945">
      <w:r>
        <w:t>High genetic risk and low levels of physical activity volume and intensity were associated with large increase</w:t>
      </w:r>
      <w:r w:rsidR="000C6B12">
        <w:t>s</w:t>
      </w:r>
      <w:r>
        <w:t xml:space="preserve"> in incident CAD. This study showed physical activity is beneficial regardless of an individual’s underlying genetic risk and that genetic risk does not determine an individual’s fate regarding CAD, which makes disclosure of genetic risk to patients only after a nuanced discussion of their interpretation essential.</w:t>
      </w:r>
      <w:r w:rsidR="00C905FF">
        <w:fldChar w:fldCharType="begin" w:fldLock="1"/>
      </w:r>
      <w:r w:rsidR="006B479C">
        <w:instrText>ADDIN CSL_CITATION {"citationItems":[{"id":"ITEM-1","itemData":{"DOI":"10.1161/CIRCGENETICS.116.001613/-/DC1","ISSN":"19423268","PMID":"28779015","abstract":"Whether disclosing genetic risk for coronary heart disease (CHD) to individuals influences information seeking and information sharing is not known. We hypothesized that disclosing genetic risk for CHD to individuals influences information seeking and sharing. Methods and Results - The MI-GENES study (Myocardial Infarction Genes) randomized participants (n=203) aged 45 to 65 years who were at intermediate CHD risk based on conventional risk factors and not on statins to receive their conventional risk score alone or also a genetic risk score based on 28 variants. CHD risk was disclosed by a genetic counselor and then discussed with a physician. Surveys assessing information seeking were completed before and after risk disclosure. Information sharing was assessed post-disclosure. Six-month post-disclosure, genetic risk score participants were more likely than conventional risk score participants to visit a website to learn about CHD (odds ratio [OR], 4.88 [confidence interval (CI), 1.55-19.13]; P=0.01), use the internet for information about how genetic factors affect CHD risk (OR, 2.11 [CI, 1.03-4.47]; P=0.04), access their CHD risk via a patient portal (OR, 2.99 [CI, 1.35-7.04]; P=0.01), and discuss their CHD risk with others (OR, 3.13 [CI, 1.41-7.47]; P=0.01), particularly their siblings (OR, 1.92 [CI, 1.06-3.51]; P=0.03), extended family (OR, 3.8 [CI, 1.37-12.38]; P=0.01), coworkers (OR, 2.42 [CI, 1.09-5.76]; P=0.03), and primary care provider (PCP; OR, 2.00 [CI, 1.08-3.75]; P=0.03). Conclusions - Disclosure of a genetic risk score for CHD increased information seeking and sharing.","author":[{"dropping-particle":"","family":"Brown","given":"Sherry Ann N.","non-dropping-particle":"","parse-names":false,"suffix":""},{"dropping-particle":"","family":"Jouni","given":"Hayan","non-dropping-particle":"","parse-names":false,"suffix":""},{"dropping-particle":"","family":"Marroush","given":"Tariq S.","non-dropping-particle":"","parse-names":false,"suffix":""},{"dropping-particle":"","family":"Kullo","given":"Iftikhar J.","non-dropping-particle":"","parse-names":false,"suffix":""}],"container-title":"Circulation: Cardiovascular Genetics","id":"ITEM-1","issue":"4","issued":{"date-parts":[["2017","8","1"]]},"publisher":"Lippincott Williams and Wilkins","title":"Effect of Disclosing Genetic Risk for Coronary Heart Disease on Information Seeking and Sharing: The MI-GENES Study (Myocardial Infarction Genes)","type":"article-journal","volume":"10"},"uris":["http://www.mendeley.com/documents/?uuid=324d2ea0-5810-3ca9-b3f5-2102b28c3d90"]}],"mendeley":{"formattedCitation":"&lt;sup&gt;50&lt;/sup&gt;","plainTextFormattedCitation":"50","previouslyFormattedCitation":"&lt;sup&gt;49&lt;/sup&gt;"},"properties":{"noteIndex":0},"schema":"https://github.com/citation-style-language/schema/raw/master/csl-citation.json"}</w:instrText>
      </w:r>
      <w:r w:rsidR="00C905FF">
        <w:fldChar w:fldCharType="separate"/>
      </w:r>
      <w:r w:rsidR="006B479C" w:rsidRPr="006B479C">
        <w:rPr>
          <w:noProof/>
          <w:vertAlign w:val="superscript"/>
        </w:rPr>
        <w:t>50</w:t>
      </w:r>
      <w:r w:rsidR="00C905FF">
        <w:fldChar w:fldCharType="end"/>
      </w:r>
    </w:p>
    <w:p w14:paraId="31D0899C" w14:textId="283BE18B" w:rsidR="00BE16A0" w:rsidRDefault="00BE16A0">
      <w:pPr>
        <w:rPr>
          <w:b/>
          <w:bCs/>
        </w:rPr>
      </w:pPr>
    </w:p>
    <w:p w14:paraId="1C4849FF" w14:textId="1C4B6D77" w:rsidR="00BE16A0" w:rsidRDefault="00BE16A0">
      <w:pPr>
        <w:rPr>
          <w:b/>
          <w:bCs/>
        </w:rPr>
      </w:pPr>
    </w:p>
    <w:p w14:paraId="14B3400E" w14:textId="3BAD1A0D" w:rsidR="00BE16A0" w:rsidRDefault="00BE16A0">
      <w:pPr>
        <w:rPr>
          <w:b/>
          <w:bCs/>
        </w:rPr>
      </w:pPr>
    </w:p>
    <w:p w14:paraId="7ACD2AB4" w14:textId="424DB5DF" w:rsidR="00BE16A0" w:rsidRDefault="006B479C">
      <w:pPr>
        <w:rPr>
          <w:b/>
          <w:bCs/>
        </w:rPr>
      </w:pPr>
      <w:r>
        <w:rPr>
          <w:b/>
          <w:bCs/>
        </w:rPr>
        <w:t>REMOVED:</w:t>
      </w:r>
    </w:p>
    <w:p w14:paraId="53F45421" w14:textId="77777777" w:rsidR="006B479C" w:rsidRDefault="006B479C" w:rsidP="006B479C">
      <w:pPr>
        <w:rPr>
          <w:i/>
          <w:iCs/>
        </w:rPr>
      </w:pPr>
      <w:commentRangeStart w:id="45"/>
      <w:commentRangeStart w:id="46"/>
      <w:commentRangeStart w:id="47"/>
      <w:commentRangeStart w:id="48"/>
      <w:commentRangeStart w:id="49"/>
      <w:commentRangeStart w:id="50"/>
      <w:r w:rsidRPr="00BB4336">
        <w:rPr>
          <w:i/>
          <w:iCs/>
        </w:rPr>
        <w:t>Interpretation</w:t>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p>
    <w:p w14:paraId="5F4C6747" w14:textId="77777777" w:rsidR="006B479C" w:rsidRDefault="006B479C" w:rsidP="006B479C">
      <w:proofErr w:type="gramStart"/>
      <w:r>
        <w:lastRenderedPageBreak/>
        <w:t>In order to</w:t>
      </w:r>
      <w:proofErr w:type="gramEnd"/>
      <w:r>
        <w:t xml:space="preserve"> ground this quintile analysis in more readily recognized terms, we convert PAEE into kcal/day for a 75-kilogram individual. The 80</w:t>
      </w:r>
      <w:r w:rsidRPr="000E7A0E">
        <w:rPr>
          <w:vertAlign w:val="superscript"/>
        </w:rPr>
        <w:t>th</w:t>
      </w:r>
      <w:r>
        <w:t xml:space="preserve"> percentile of PAEE risk corresponds to 539 kcal/day from physical activity for a 75 kg individual compared to 869 kcal/day at the 20</w:t>
      </w:r>
      <w:r w:rsidRPr="000E7A0E">
        <w:rPr>
          <w:vertAlign w:val="superscript"/>
        </w:rPr>
        <w:t>th</w:t>
      </w:r>
      <w:r>
        <w:t xml:space="preserve"> percentile of PAEE risk. Likewise, for an individual at the 20</w:t>
      </w:r>
      <w:r w:rsidRPr="000E7A0E">
        <w:rPr>
          <w:vertAlign w:val="superscript"/>
        </w:rPr>
        <w:t>th</w:t>
      </w:r>
      <w:r>
        <w:t xml:space="preserve"> percentile of PAEE risk, 80</w:t>
      </w:r>
      <w:r w:rsidRPr="000E7A0E">
        <w:rPr>
          <w:vertAlign w:val="superscript"/>
        </w:rPr>
        <w:t>th</w:t>
      </w:r>
      <w:r>
        <w:t xml:space="preserve"> percentile percent MVPA risk corresponds to 140 kcal/day from MVPA compared to 245 kcal/day from MVPA in the 20</w:t>
      </w:r>
      <w:r w:rsidRPr="000E7A0E">
        <w:rPr>
          <w:vertAlign w:val="superscript"/>
        </w:rPr>
        <w:t>th</w:t>
      </w:r>
      <w:r>
        <w:t xml:space="preserve"> percentile.</w:t>
      </w:r>
    </w:p>
    <w:p w14:paraId="3A4714C3" w14:textId="77777777" w:rsidR="006B479C" w:rsidRDefault="006B479C">
      <w:pPr>
        <w:rPr>
          <w:b/>
          <w:bCs/>
        </w:rPr>
      </w:pPr>
    </w:p>
    <w:p w14:paraId="1EB75EFD" w14:textId="7BC3CE8C" w:rsidR="00BE16A0" w:rsidRDefault="00BE16A0">
      <w:pPr>
        <w:rPr>
          <w:b/>
          <w:bCs/>
        </w:rPr>
      </w:pPr>
    </w:p>
    <w:p w14:paraId="21D7CB5F" w14:textId="6EA1AE63" w:rsidR="00BE16A0" w:rsidRDefault="00BE16A0">
      <w:pPr>
        <w:rPr>
          <w:b/>
          <w:bCs/>
        </w:rPr>
      </w:pPr>
    </w:p>
    <w:p w14:paraId="4BABF29E" w14:textId="71F5127A" w:rsidR="00BE16A0" w:rsidRDefault="00BE16A0">
      <w:pPr>
        <w:rPr>
          <w:b/>
          <w:bCs/>
        </w:rPr>
      </w:pPr>
    </w:p>
    <w:p w14:paraId="61D2B599" w14:textId="6B8DA258" w:rsidR="006B479C" w:rsidRDefault="006B479C">
      <w:pPr>
        <w:rPr>
          <w:b/>
          <w:bCs/>
        </w:rPr>
      </w:pPr>
    </w:p>
    <w:p w14:paraId="3399FC29" w14:textId="356B83D7" w:rsidR="006B479C" w:rsidRDefault="006B479C">
      <w:pPr>
        <w:rPr>
          <w:b/>
          <w:bCs/>
        </w:rPr>
      </w:pPr>
    </w:p>
    <w:p w14:paraId="78ADABDD" w14:textId="39A7388B" w:rsidR="006B479C" w:rsidRDefault="006B479C">
      <w:pPr>
        <w:rPr>
          <w:b/>
          <w:bCs/>
        </w:rPr>
      </w:pPr>
    </w:p>
    <w:p w14:paraId="5F30FEB1" w14:textId="77777777" w:rsidR="006B479C" w:rsidRDefault="006B479C">
      <w:pPr>
        <w:rPr>
          <w:b/>
          <w:bCs/>
        </w:rPr>
      </w:pPr>
    </w:p>
    <w:p w14:paraId="6E15AFB2" w14:textId="2637AAB6" w:rsidR="00774FA8" w:rsidRDefault="00774FA8">
      <w:pPr>
        <w:rPr>
          <w:b/>
          <w:bCs/>
        </w:rPr>
      </w:pPr>
      <w:r>
        <w:rPr>
          <w:b/>
          <w:bCs/>
        </w:rPr>
        <w:t>References</w:t>
      </w:r>
    </w:p>
    <w:p w14:paraId="4C904677" w14:textId="0CE61660" w:rsidR="006B479C" w:rsidRPr="006B479C" w:rsidRDefault="00774FA8" w:rsidP="006B479C">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6B479C" w:rsidRPr="006B479C">
        <w:rPr>
          <w:rFonts w:ascii="Calibri" w:hAnsi="Calibri" w:cs="Calibri"/>
          <w:noProof/>
          <w:szCs w:val="24"/>
        </w:rPr>
        <w:t xml:space="preserve">1. </w:t>
      </w:r>
      <w:r w:rsidR="006B479C" w:rsidRPr="006B479C">
        <w:rPr>
          <w:rFonts w:ascii="Calibri" w:hAnsi="Calibri" w:cs="Calibri"/>
          <w:noProof/>
          <w:szCs w:val="24"/>
        </w:rPr>
        <w:tab/>
        <w:t xml:space="preserve">Kassebaum NJ, Arora M, Barber RM, et al. Global, regional, and national disability-adjusted life-years (DALYs) for 315 diseases and injuries and healthy life expectancy (HALE), 1990–2015: a systematic analysis for the Global Burden of Disease Study 2015. </w:t>
      </w:r>
      <w:r w:rsidR="006B479C" w:rsidRPr="006B479C">
        <w:rPr>
          <w:rFonts w:ascii="Calibri" w:hAnsi="Calibri" w:cs="Calibri"/>
          <w:i/>
          <w:iCs/>
          <w:noProof/>
          <w:szCs w:val="24"/>
        </w:rPr>
        <w:t>Lancet</w:t>
      </w:r>
      <w:r w:rsidR="006B479C" w:rsidRPr="006B479C">
        <w:rPr>
          <w:rFonts w:ascii="Calibri" w:hAnsi="Calibri" w:cs="Calibri"/>
          <w:noProof/>
          <w:szCs w:val="24"/>
        </w:rPr>
        <w:t>. 2016;388(10053):1603-1658. doi:10.1016/S0140-6736(16)31460-X</w:t>
      </w:r>
    </w:p>
    <w:p w14:paraId="55EC174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 </w:t>
      </w:r>
      <w:r w:rsidRPr="006B479C">
        <w:rPr>
          <w:rFonts w:ascii="Calibri" w:hAnsi="Calibri" w:cs="Calibri"/>
          <w:noProof/>
          <w:szCs w:val="24"/>
        </w:rPr>
        <w:tab/>
        <w:t xml:space="preserve">Wang H, Naghavi M, Allen C, et al. Global, regional, and national life expectancy, all-cause mortality, and cause-specific mortality for 249 causes of death, 1980–2015: a systematic analysis for the Global Burden of Disease Study 2015. </w:t>
      </w:r>
      <w:r w:rsidRPr="006B479C">
        <w:rPr>
          <w:rFonts w:ascii="Calibri" w:hAnsi="Calibri" w:cs="Calibri"/>
          <w:i/>
          <w:iCs/>
          <w:noProof/>
          <w:szCs w:val="24"/>
        </w:rPr>
        <w:t>Lancet</w:t>
      </w:r>
      <w:r w:rsidRPr="006B479C">
        <w:rPr>
          <w:rFonts w:ascii="Calibri" w:hAnsi="Calibri" w:cs="Calibri"/>
          <w:noProof/>
          <w:szCs w:val="24"/>
        </w:rPr>
        <w:t>. 2016;388(10053):1459-1544. doi:10.1016/S0140-6736(16)31012-1</w:t>
      </w:r>
    </w:p>
    <w:p w14:paraId="5D46B72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 </w:t>
      </w:r>
      <w:r w:rsidRPr="006B479C">
        <w:rPr>
          <w:rFonts w:ascii="Calibri" w:hAnsi="Calibri" w:cs="Calibri"/>
          <w:noProof/>
          <w:szCs w:val="24"/>
        </w:rPr>
        <w:tab/>
        <w:t xml:space="preserve">Nikpay M, Goel A, Won H-H, et al. A comprehensive 1000 Genomes-based genome-wide association meta-analysis of coronary artery disease. </w:t>
      </w:r>
      <w:r w:rsidRPr="006B479C">
        <w:rPr>
          <w:rFonts w:ascii="Calibri" w:hAnsi="Calibri" w:cs="Calibri"/>
          <w:i/>
          <w:iCs/>
          <w:noProof/>
          <w:szCs w:val="24"/>
        </w:rPr>
        <w:t>Nat Genet</w:t>
      </w:r>
      <w:r w:rsidRPr="006B479C">
        <w:rPr>
          <w:rFonts w:ascii="Calibri" w:hAnsi="Calibri" w:cs="Calibri"/>
          <w:noProof/>
          <w:szCs w:val="24"/>
        </w:rPr>
        <w:t>. 2015;47(10):1121. doi:10.1038/NG.3396</w:t>
      </w:r>
    </w:p>
    <w:p w14:paraId="7CEDD06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 </w:t>
      </w:r>
      <w:r w:rsidRPr="006B479C">
        <w:rPr>
          <w:rFonts w:ascii="Calibri" w:hAnsi="Calibri" w:cs="Calibri"/>
          <w:noProof/>
          <w:szCs w:val="24"/>
        </w:rPr>
        <w:tab/>
        <w:t xml:space="preserve">Sattelmair J, Pertman J, Ding EL, Kohl HW, Haskell W, Lee IM. Dose response between physical activity and risk of coronary heart disease: A meta-analysis. </w:t>
      </w:r>
      <w:r w:rsidRPr="006B479C">
        <w:rPr>
          <w:rFonts w:ascii="Calibri" w:hAnsi="Calibri" w:cs="Calibri"/>
          <w:i/>
          <w:iCs/>
          <w:noProof/>
          <w:szCs w:val="24"/>
        </w:rPr>
        <w:t>Circulation</w:t>
      </w:r>
      <w:r w:rsidRPr="006B479C">
        <w:rPr>
          <w:rFonts w:ascii="Calibri" w:hAnsi="Calibri" w:cs="Calibri"/>
          <w:noProof/>
          <w:szCs w:val="24"/>
        </w:rPr>
        <w:t>. 2011;124(7):789-795. doi:10.1161/CIRCULATIONAHA.110.010710/FORMAT/EPUB</w:t>
      </w:r>
    </w:p>
    <w:p w14:paraId="4A61BD5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5. </w:t>
      </w:r>
      <w:r w:rsidRPr="006B479C">
        <w:rPr>
          <w:rFonts w:ascii="Calibri" w:hAnsi="Calibri" w:cs="Calibri"/>
          <w:noProof/>
          <w:szCs w:val="24"/>
        </w:rPr>
        <w:tab/>
        <w:t xml:space="preserve">Tanasescu M, Leitzmann MF, Rimm EB, Willett WC, Stampfer MJ, Hu FB. Exercise Type and Intensity in Relation to Coronary Heart Disease in Men. </w:t>
      </w:r>
      <w:r w:rsidRPr="006B479C">
        <w:rPr>
          <w:rFonts w:ascii="Calibri" w:hAnsi="Calibri" w:cs="Calibri"/>
          <w:i/>
          <w:iCs/>
          <w:noProof/>
          <w:szCs w:val="24"/>
        </w:rPr>
        <w:t>JAMA</w:t>
      </w:r>
      <w:r w:rsidRPr="006B479C">
        <w:rPr>
          <w:rFonts w:ascii="Calibri" w:hAnsi="Calibri" w:cs="Calibri"/>
          <w:noProof/>
          <w:szCs w:val="24"/>
        </w:rPr>
        <w:t>. 2002;288(16):1994-2000. doi:10.1001/JAMA.288.16.1994</w:t>
      </w:r>
    </w:p>
    <w:p w14:paraId="22A9810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6. </w:t>
      </w:r>
      <w:r w:rsidRPr="006B479C">
        <w:rPr>
          <w:rFonts w:ascii="Calibri" w:hAnsi="Calibri" w:cs="Calibri"/>
          <w:noProof/>
          <w:szCs w:val="24"/>
        </w:rPr>
        <w:tab/>
        <w:t xml:space="preserve">Nn JOA, Anson EM, Ich -E Dwards AWR, et al. A Prospective Study of Walking as Compared with Vigorous Exercise in the Prevention of Coronary Heart Disease in Women. </w:t>
      </w:r>
      <w:r w:rsidRPr="006B479C">
        <w:rPr>
          <w:rFonts w:ascii="Calibri" w:hAnsi="Calibri" w:cs="Calibri"/>
          <w:i/>
          <w:iCs/>
          <w:noProof/>
          <w:szCs w:val="24"/>
        </w:rPr>
        <w:t>https://doi.org/101056/NEJM199908263410904</w:t>
      </w:r>
      <w:r w:rsidRPr="006B479C">
        <w:rPr>
          <w:rFonts w:ascii="Calibri" w:hAnsi="Calibri" w:cs="Calibri"/>
          <w:noProof/>
          <w:szCs w:val="24"/>
        </w:rPr>
        <w:t>. 1999;341(9):650-658. doi:10.1056/NEJM199908263410904</w:t>
      </w:r>
    </w:p>
    <w:p w14:paraId="5BC8D6B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7. </w:t>
      </w:r>
      <w:r w:rsidRPr="006B479C">
        <w:rPr>
          <w:rFonts w:ascii="Calibri" w:hAnsi="Calibri" w:cs="Calibri"/>
          <w:noProof/>
          <w:szCs w:val="24"/>
        </w:rPr>
        <w:tab/>
        <w:t xml:space="preserve">Hawley JA, Hargreaves M, Joyner MJ, Zierath JR. Integrative Biology of Exercise. </w:t>
      </w:r>
      <w:r w:rsidRPr="006B479C">
        <w:rPr>
          <w:rFonts w:ascii="Calibri" w:hAnsi="Calibri" w:cs="Calibri"/>
          <w:i/>
          <w:iCs/>
          <w:noProof/>
          <w:szCs w:val="24"/>
        </w:rPr>
        <w:t>Cell</w:t>
      </w:r>
      <w:r w:rsidRPr="006B479C">
        <w:rPr>
          <w:rFonts w:ascii="Calibri" w:hAnsi="Calibri" w:cs="Calibri"/>
          <w:noProof/>
          <w:szCs w:val="24"/>
        </w:rPr>
        <w:t>. 2014;159(4):738-749. doi:10.1016/J.CELL.2014.10.029</w:t>
      </w:r>
    </w:p>
    <w:p w14:paraId="42E31D00"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8. </w:t>
      </w:r>
      <w:r w:rsidRPr="006B479C">
        <w:rPr>
          <w:rFonts w:ascii="Calibri" w:hAnsi="Calibri" w:cs="Calibri"/>
          <w:noProof/>
          <w:szCs w:val="24"/>
        </w:rPr>
        <w:tab/>
        <w:t xml:space="preserve">Dempsey PC, Aadland E, Strain T, et al. Physical activity intensity profiles associated with cardiometabolic risk in middle-aged to older men and women. </w:t>
      </w:r>
      <w:r w:rsidRPr="006B479C">
        <w:rPr>
          <w:rFonts w:ascii="Calibri" w:hAnsi="Calibri" w:cs="Calibri"/>
          <w:i/>
          <w:iCs/>
          <w:noProof/>
          <w:szCs w:val="24"/>
        </w:rPr>
        <w:t>Prev Med (Baltim)</w:t>
      </w:r>
      <w:r w:rsidRPr="006B479C">
        <w:rPr>
          <w:rFonts w:ascii="Calibri" w:hAnsi="Calibri" w:cs="Calibri"/>
          <w:noProof/>
          <w:szCs w:val="24"/>
        </w:rPr>
        <w:t>. 2022;156:106977. doi:10.1016/J.YPMED.2022.106977</w:t>
      </w:r>
    </w:p>
    <w:p w14:paraId="1DDC6B0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9. </w:t>
      </w:r>
      <w:r w:rsidRPr="006B479C">
        <w:rPr>
          <w:rFonts w:ascii="Calibri" w:hAnsi="Calibri" w:cs="Calibri"/>
          <w:noProof/>
          <w:szCs w:val="24"/>
        </w:rPr>
        <w:tab/>
        <w:t xml:space="preserve">Tikkanen E, Gustafsson S, Ingelsson E. Associations of fitness, physical activity, strength, and genetic risk with cardiovascular disease: Longitudinal analyses in the UK biobank study. </w:t>
      </w:r>
      <w:r w:rsidRPr="006B479C">
        <w:rPr>
          <w:rFonts w:ascii="Calibri" w:hAnsi="Calibri" w:cs="Calibri"/>
          <w:i/>
          <w:iCs/>
          <w:noProof/>
          <w:szCs w:val="24"/>
        </w:rPr>
        <w:t>Circulation</w:t>
      </w:r>
      <w:r w:rsidRPr="006B479C">
        <w:rPr>
          <w:rFonts w:ascii="Calibri" w:hAnsi="Calibri" w:cs="Calibri"/>
          <w:noProof/>
          <w:szCs w:val="24"/>
        </w:rPr>
        <w:t>. 2018;137(24):2583-2591. doi:10.1161/CIRCULATIONAHA.117.032432/-/DC1</w:t>
      </w:r>
    </w:p>
    <w:p w14:paraId="2C01F5A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10. </w:t>
      </w:r>
      <w:r w:rsidRPr="006B479C">
        <w:rPr>
          <w:rFonts w:ascii="Calibri" w:hAnsi="Calibri" w:cs="Calibri"/>
          <w:noProof/>
          <w:szCs w:val="24"/>
        </w:rPr>
        <w:tab/>
        <w:t xml:space="preserve">Ramakrishnan R, Doherty A, Smith-Byrne K, et al. Accelerometer measured physical activity and the incidence of cardiovascular disease: Evidence from the UK Biobank cohort study. </w:t>
      </w:r>
      <w:r w:rsidRPr="006B479C">
        <w:rPr>
          <w:rFonts w:ascii="Calibri" w:hAnsi="Calibri" w:cs="Calibri"/>
          <w:i/>
          <w:iCs/>
          <w:noProof/>
          <w:szCs w:val="24"/>
        </w:rPr>
        <w:t>PLOS Med</w:t>
      </w:r>
      <w:r w:rsidRPr="006B479C">
        <w:rPr>
          <w:rFonts w:ascii="Calibri" w:hAnsi="Calibri" w:cs="Calibri"/>
          <w:noProof/>
          <w:szCs w:val="24"/>
        </w:rPr>
        <w:t>. 2021;18(1):e1003487. doi:10.1371/JOURNAL.PMED.1003487</w:t>
      </w:r>
    </w:p>
    <w:p w14:paraId="623AF8C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11. </w:t>
      </w:r>
      <w:r w:rsidRPr="006B479C">
        <w:rPr>
          <w:rFonts w:ascii="Calibri" w:hAnsi="Calibri" w:cs="Calibri"/>
          <w:noProof/>
          <w:szCs w:val="24"/>
        </w:rPr>
        <w:tab/>
        <w:t xml:space="preserve">Dempsey PC, Rowlands A V, Strain T, et al. Physical activity volume, intensity, and incident cardiovascular disease. </w:t>
      </w:r>
      <w:r w:rsidRPr="006B479C">
        <w:rPr>
          <w:rFonts w:ascii="Calibri" w:hAnsi="Calibri" w:cs="Calibri"/>
          <w:i/>
          <w:iCs/>
          <w:noProof/>
          <w:szCs w:val="24"/>
        </w:rPr>
        <w:t>Eur Heart J</w:t>
      </w:r>
      <w:r w:rsidRPr="006B479C">
        <w:rPr>
          <w:rFonts w:ascii="Calibri" w:hAnsi="Calibri" w:cs="Calibri"/>
          <w:noProof/>
          <w:szCs w:val="24"/>
        </w:rPr>
        <w:t>. 2022;43(46):4789-4800. doi:10.1093/EURHEARTJ/EHAC613</w:t>
      </w:r>
    </w:p>
    <w:p w14:paraId="0B6647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12. </w:t>
      </w:r>
      <w:r w:rsidRPr="006B479C">
        <w:rPr>
          <w:rFonts w:ascii="Calibri" w:hAnsi="Calibri" w:cs="Calibri"/>
          <w:noProof/>
          <w:szCs w:val="24"/>
        </w:rPr>
        <w:tab/>
        <w:t xml:space="preserve">Marenberg ME, Risch N, Berkman LF, Floderus B, de Faire U. Genetic Susceptibility to Death from Coronary Heart Disease in a Study of Twins. </w:t>
      </w:r>
      <w:r w:rsidRPr="006B479C">
        <w:rPr>
          <w:rFonts w:ascii="Calibri" w:hAnsi="Calibri" w:cs="Calibri"/>
          <w:i/>
          <w:iCs/>
          <w:noProof/>
          <w:szCs w:val="24"/>
        </w:rPr>
        <w:t>https://doi.org/101056/NEJM199404143301503</w:t>
      </w:r>
      <w:r w:rsidRPr="006B479C">
        <w:rPr>
          <w:rFonts w:ascii="Calibri" w:hAnsi="Calibri" w:cs="Calibri"/>
          <w:noProof/>
          <w:szCs w:val="24"/>
        </w:rPr>
        <w:t>. 1994;330(15):1041-1046. doi:10.1056/NEJM199404143301503</w:t>
      </w:r>
    </w:p>
    <w:p w14:paraId="6DE1347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13. </w:t>
      </w:r>
      <w:r w:rsidRPr="006B479C">
        <w:rPr>
          <w:rFonts w:ascii="Calibri" w:hAnsi="Calibri" w:cs="Calibri"/>
          <w:noProof/>
          <w:szCs w:val="24"/>
        </w:rPr>
        <w:tab/>
        <w:t xml:space="preserve">Nelson CP, Goel A, Butterworth AS, et al. Association analyses based on false discovery rate implicate new loci for coronary artery disease. </w:t>
      </w:r>
      <w:r w:rsidRPr="006B479C">
        <w:rPr>
          <w:rFonts w:ascii="Calibri" w:hAnsi="Calibri" w:cs="Calibri"/>
          <w:i/>
          <w:iCs/>
          <w:noProof/>
          <w:szCs w:val="24"/>
        </w:rPr>
        <w:t>Nat Genet 2017 499</w:t>
      </w:r>
      <w:r w:rsidRPr="006B479C">
        <w:rPr>
          <w:rFonts w:ascii="Calibri" w:hAnsi="Calibri" w:cs="Calibri"/>
          <w:noProof/>
          <w:szCs w:val="24"/>
        </w:rPr>
        <w:t>. 2017;49(9):1385-1391. doi:10.1038/ng.3913</w:t>
      </w:r>
    </w:p>
    <w:p w14:paraId="73A5D6D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14. </w:t>
      </w:r>
      <w:r w:rsidRPr="006B479C">
        <w:rPr>
          <w:rFonts w:ascii="Calibri" w:hAnsi="Calibri" w:cs="Calibri"/>
          <w:noProof/>
          <w:szCs w:val="24"/>
        </w:rPr>
        <w:tab/>
        <w:t xml:space="preserve">Tamlander M, Mars N, Pirinen M, Widén E, Ripatti S. Integration of questionnaire-based risk factors improves polygenic risk scores for human coronary heart disease and type 2 diabetes. </w:t>
      </w:r>
      <w:r w:rsidRPr="006B479C">
        <w:rPr>
          <w:rFonts w:ascii="Calibri" w:hAnsi="Calibri" w:cs="Calibri"/>
          <w:i/>
          <w:iCs/>
          <w:noProof/>
          <w:szCs w:val="24"/>
        </w:rPr>
        <w:t>Commun Biol 2022 51</w:t>
      </w:r>
      <w:r w:rsidRPr="006B479C">
        <w:rPr>
          <w:rFonts w:ascii="Calibri" w:hAnsi="Calibri" w:cs="Calibri"/>
          <w:noProof/>
          <w:szCs w:val="24"/>
        </w:rPr>
        <w:t>. 2022;5(1):1-13. doi:10.1038/s42003-021-02996-0</w:t>
      </w:r>
    </w:p>
    <w:p w14:paraId="3C30302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15. </w:t>
      </w:r>
      <w:r w:rsidRPr="006B479C">
        <w:rPr>
          <w:rFonts w:ascii="Calibri" w:hAnsi="Calibri" w:cs="Calibri"/>
          <w:noProof/>
          <w:szCs w:val="24"/>
        </w:rPr>
        <w:tab/>
        <w:t xml:space="preserve">Mars N, Kerminen S, Feng Y-CA, et al. Genome-wide risk prediction of common diseases across ancestries in one million people. </w:t>
      </w:r>
      <w:r w:rsidRPr="006B479C">
        <w:rPr>
          <w:rFonts w:ascii="Calibri" w:hAnsi="Calibri" w:cs="Calibri"/>
          <w:i/>
          <w:iCs/>
          <w:noProof/>
          <w:szCs w:val="24"/>
        </w:rPr>
        <w:t>Cell Genomics</w:t>
      </w:r>
      <w:r w:rsidRPr="006B479C">
        <w:rPr>
          <w:rFonts w:ascii="Calibri" w:hAnsi="Calibri" w:cs="Calibri"/>
          <w:noProof/>
          <w:szCs w:val="24"/>
        </w:rPr>
        <w:t>. 2022;2(4):100118. doi:10.1016/J.XGEN.2022.100118</w:t>
      </w:r>
    </w:p>
    <w:p w14:paraId="1FB4229C"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16. </w:t>
      </w:r>
      <w:r w:rsidRPr="006B479C">
        <w:rPr>
          <w:rFonts w:ascii="Calibri" w:hAnsi="Calibri" w:cs="Calibri"/>
          <w:noProof/>
          <w:szCs w:val="24"/>
        </w:rPr>
        <w:tab/>
        <w:t xml:space="preserve">Khera A V., Emdin CA, Drake I, et al. Genetic Risk, Adherence to a Healthy Lifestyle, and Coronary Disease. </w:t>
      </w:r>
      <w:r w:rsidRPr="006B479C">
        <w:rPr>
          <w:rFonts w:ascii="Calibri" w:hAnsi="Calibri" w:cs="Calibri"/>
          <w:i/>
          <w:iCs/>
          <w:noProof/>
          <w:szCs w:val="24"/>
        </w:rPr>
        <w:t>N Engl J Med</w:t>
      </w:r>
      <w:r w:rsidRPr="006B479C">
        <w:rPr>
          <w:rFonts w:ascii="Calibri" w:hAnsi="Calibri" w:cs="Calibri"/>
          <w:noProof/>
          <w:szCs w:val="24"/>
        </w:rPr>
        <w:t>. 2016;375(24):2349-2358. doi:10.1056/NEJMOA1605086/SUPPL_FILE/NEJMOA1605086_DISCLOSURES.PDF</w:t>
      </w:r>
    </w:p>
    <w:p w14:paraId="5CA0775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17. </w:t>
      </w:r>
      <w:r w:rsidRPr="006B479C">
        <w:rPr>
          <w:rFonts w:ascii="Calibri" w:hAnsi="Calibri" w:cs="Calibri"/>
          <w:noProof/>
          <w:szCs w:val="24"/>
        </w:rPr>
        <w:tab/>
        <w:t xml:space="preserve">Rutten-Jacobs LCA, Larsson SC, Malik R, et al. Genetic risk, incident stroke, and the benefits of adhering to a healthy lifestyle: cohort study of 306 473 UK Biobank participants. </w:t>
      </w:r>
      <w:r w:rsidRPr="006B479C">
        <w:rPr>
          <w:rFonts w:ascii="Calibri" w:hAnsi="Calibri" w:cs="Calibri"/>
          <w:i/>
          <w:iCs/>
          <w:noProof/>
          <w:szCs w:val="24"/>
        </w:rPr>
        <w:t>BMJ</w:t>
      </w:r>
      <w:r w:rsidRPr="006B479C">
        <w:rPr>
          <w:rFonts w:ascii="Calibri" w:hAnsi="Calibri" w:cs="Calibri"/>
          <w:noProof/>
          <w:szCs w:val="24"/>
        </w:rPr>
        <w:t>. 2018;363:4168. doi:10.1136/BMJ.K4168</w:t>
      </w:r>
    </w:p>
    <w:p w14:paraId="13100993"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18. </w:t>
      </w:r>
      <w:r w:rsidRPr="006B479C">
        <w:rPr>
          <w:rFonts w:ascii="Calibri" w:hAnsi="Calibri" w:cs="Calibri"/>
          <w:noProof/>
          <w:szCs w:val="24"/>
        </w:rPr>
        <w:tab/>
        <w:t xml:space="preserve">Wang M, Brage S, Sharp SJ, et al. Associations of genetic susceptibility and healthy lifestyle with incidence of coronary heart disease and stroke in individuals with hypertension. </w:t>
      </w:r>
      <w:r w:rsidRPr="006B479C">
        <w:rPr>
          <w:rFonts w:ascii="Calibri" w:hAnsi="Calibri" w:cs="Calibri"/>
          <w:i/>
          <w:iCs/>
          <w:noProof/>
          <w:szCs w:val="24"/>
        </w:rPr>
        <w:t>Eur J Prev Cardiol</w:t>
      </w:r>
      <w:r w:rsidRPr="006B479C">
        <w:rPr>
          <w:rFonts w:ascii="Calibri" w:hAnsi="Calibri" w:cs="Calibri"/>
          <w:noProof/>
          <w:szCs w:val="24"/>
        </w:rPr>
        <w:t>. 2022;29(16):2101-2110. doi:10.1093/EURJPC/ZWAC135</w:t>
      </w:r>
    </w:p>
    <w:p w14:paraId="694BF74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19. </w:t>
      </w:r>
      <w:r w:rsidRPr="006B479C">
        <w:rPr>
          <w:rFonts w:ascii="Calibri" w:hAnsi="Calibri" w:cs="Calibri"/>
          <w:noProof/>
          <w:szCs w:val="24"/>
        </w:rPr>
        <w:tab/>
        <w:t xml:space="preserve">Abdullah Said M, Verweij N, Van Der Harst P. Associations of Combined Genetic and Lifestyle Risks With Incident Cardiovascular Disease and Diabetes in the UK Biobank Study. </w:t>
      </w:r>
      <w:r w:rsidRPr="006B479C">
        <w:rPr>
          <w:rFonts w:ascii="Calibri" w:hAnsi="Calibri" w:cs="Calibri"/>
          <w:i/>
          <w:iCs/>
          <w:noProof/>
          <w:szCs w:val="24"/>
        </w:rPr>
        <w:t>JAMA Cardiol</w:t>
      </w:r>
      <w:r w:rsidRPr="006B479C">
        <w:rPr>
          <w:rFonts w:ascii="Calibri" w:hAnsi="Calibri" w:cs="Calibri"/>
          <w:noProof/>
          <w:szCs w:val="24"/>
        </w:rPr>
        <w:t>. 2018;3(8):693-702. doi:10.1001/JAMACARDIO.2018.1717</w:t>
      </w:r>
    </w:p>
    <w:p w14:paraId="22599B49"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20. </w:t>
      </w:r>
      <w:r w:rsidRPr="006B479C">
        <w:rPr>
          <w:rFonts w:ascii="Calibri" w:hAnsi="Calibri" w:cs="Calibri"/>
          <w:noProof/>
          <w:szCs w:val="24"/>
        </w:rPr>
        <w:tab/>
        <w:t xml:space="preserve">Zaccardi F, Timmins IR, Goldney J, et al. Self-reported walking pace, polygenic risk scores and risk of coronary artery disease in UK biobank. </w:t>
      </w:r>
      <w:r w:rsidRPr="006B479C">
        <w:rPr>
          <w:rFonts w:ascii="Calibri" w:hAnsi="Calibri" w:cs="Calibri"/>
          <w:i/>
          <w:iCs/>
          <w:noProof/>
          <w:szCs w:val="24"/>
        </w:rPr>
        <w:t>Nutr Metab Cardiovasc Dis</w:t>
      </w:r>
      <w:r w:rsidRPr="006B479C">
        <w:rPr>
          <w:rFonts w:ascii="Calibri" w:hAnsi="Calibri" w:cs="Calibri"/>
          <w:noProof/>
          <w:szCs w:val="24"/>
        </w:rPr>
        <w:t>. 2022;32(11):2630-2637. doi:10.1016/J.NUMECD.2022.08.021</w:t>
      </w:r>
    </w:p>
    <w:p w14:paraId="62A7001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21. </w:t>
      </w:r>
      <w:r w:rsidRPr="006B479C">
        <w:rPr>
          <w:rFonts w:ascii="Calibri" w:hAnsi="Calibri" w:cs="Calibri"/>
          <w:noProof/>
          <w:szCs w:val="24"/>
        </w:rPr>
        <w:tab/>
        <w:t xml:space="preserve">White T, Westgate K, Hollidge S, et al. Estimating energy expenditure from wrist and thigh accelerometry in free-living adults: a doubly labelled water study. </w:t>
      </w:r>
      <w:r w:rsidRPr="006B479C">
        <w:rPr>
          <w:rFonts w:ascii="Calibri" w:hAnsi="Calibri" w:cs="Calibri"/>
          <w:i/>
          <w:iCs/>
          <w:noProof/>
          <w:szCs w:val="24"/>
        </w:rPr>
        <w:t>Int J Obes 2019 4311</w:t>
      </w:r>
      <w:r w:rsidRPr="006B479C">
        <w:rPr>
          <w:rFonts w:ascii="Calibri" w:hAnsi="Calibri" w:cs="Calibri"/>
          <w:noProof/>
          <w:szCs w:val="24"/>
        </w:rPr>
        <w:t xml:space="preserve">. </w:t>
      </w:r>
      <w:r w:rsidRPr="006B479C">
        <w:rPr>
          <w:rFonts w:ascii="Calibri" w:hAnsi="Calibri" w:cs="Calibri"/>
          <w:noProof/>
          <w:szCs w:val="24"/>
        </w:rPr>
        <w:lastRenderedPageBreak/>
        <w:t>2019;43(11):2333-2342. doi:10.1038/s41366-019-0352-x</w:t>
      </w:r>
    </w:p>
    <w:p w14:paraId="3BBBFBA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22. </w:t>
      </w:r>
      <w:r w:rsidRPr="006B479C">
        <w:rPr>
          <w:rFonts w:ascii="Calibri" w:hAnsi="Calibri" w:cs="Calibri"/>
          <w:noProof/>
          <w:szCs w:val="24"/>
        </w:rPr>
        <w:tab/>
        <w:t xml:space="preserve">Maddison R, Ni Mhurchu C, Jiang Y, et al. International physical activity questionnaire (IPAQ) and New Zealand physical activity questionnaire (NZPAQ): A doubly labelled water validation. </w:t>
      </w:r>
      <w:r w:rsidRPr="006B479C">
        <w:rPr>
          <w:rFonts w:ascii="Calibri" w:hAnsi="Calibri" w:cs="Calibri"/>
          <w:i/>
          <w:iCs/>
          <w:noProof/>
          <w:szCs w:val="24"/>
        </w:rPr>
        <w:t>Int J Behav Nutr Phys Act</w:t>
      </w:r>
      <w:r w:rsidRPr="006B479C">
        <w:rPr>
          <w:rFonts w:ascii="Calibri" w:hAnsi="Calibri" w:cs="Calibri"/>
          <w:noProof/>
          <w:szCs w:val="24"/>
        </w:rPr>
        <w:t>. 2007;4(1):1-9. doi:10.1186/1479-5868-4-62/TABLES/4</w:t>
      </w:r>
    </w:p>
    <w:p w14:paraId="35B2FCF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23. </w:t>
      </w:r>
      <w:r w:rsidRPr="006B479C">
        <w:rPr>
          <w:rFonts w:ascii="Calibri" w:hAnsi="Calibri" w:cs="Calibri"/>
          <w:noProof/>
          <w:szCs w:val="24"/>
        </w:rPr>
        <w:tab/>
        <w:t xml:space="preserve">Hagstromer M, Ainsworth BE, Oja P, Sjostrom M. Comparison of a Subjective and an Objective Measure of Physical Activity in a Population Sample. </w:t>
      </w:r>
      <w:r w:rsidRPr="006B479C">
        <w:rPr>
          <w:rFonts w:ascii="Calibri" w:hAnsi="Calibri" w:cs="Calibri"/>
          <w:i/>
          <w:iCs/>
          <w:noProof/>
          <w:szCs w:val="24"/>
        </w:rPr>
        <w:t>J Phys Act Heal</w:t>
      </w:r>
      <w:r w:rsidRPr="006B479C">
        <w:rPr>
          <w:rFonts w:ascii="Calibri" w:hAnsi="Calibri" w:cs="Calibri"/>
          <w:noProof/>
          <w:szCs w:val="24"/>
        </w:rPr>
        <w:t>. 2010;7(4):541-550. doi:10.1123/JPAH.7.4.541</w:t>
      </w:r>
    </w:p>
    <w:p w14:paraId="2E9F061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24. </w:t>
      </w:r>
      <w:r w:rsidRPr="006B479C">
        <w:rPr>
          <w:rFonts w:ascii="Calibri" w:hAnsi="Calibri" w:cs="Calibri"/>
          <w:noProof/>
          <w:szCs w:val="24"/>
        </w:rPr>
        <w:tab/>
        <w:t xml:space="preserve">Shephard RJ. Limits to the measurement of habitual physical activity by questionnaires. </w:t>
      </w:r>
      <w:r w:rsidRPr="006B479C">
        <w:rPr>
          <w:rFonts w:ascii="Calibri" w:hAnsi="Calibri" w:cs="Calibri"/>
          <w:i/>
          <w:iCs/>
          <w:noProof/>
          <w:szCs w:val="24"/>
        </w:rPr>
        <w:t>Br J Sports Med</w:t>
      </w:r>
      <w:r w:rsidRPr="006B479C">
        <w:rPr>
          <w:rFonts w:ascii="Calibri" w:hAnsi="Calibri" w:cs="Calibri"/>
          <w:noProof/>
          <w:szCs w:val="24"/>
        </w:rPr>
        <w:t>. 2003;37(3):197-206. doi:10.1136/BJSM.37.3.197</w:t>
      </w:r>
    </w:p>
    <w:p w14:paraId="25B8837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25. </w:t>
      </w:r>
      <w:r w:rsidRPr="006B479C">
        <w:rPr>
          <w:rFonts w:ascii="Calibri" w:hAnsi="Calibri" w:cs="Calibri"/>
          <w:noProof/>
          <w:szCs w:val="24"/>
        </w:rPr>
        <w:tab/>
        <w:t xml:space="preserve">Sabia S, Van Hees VT, Shipley MJ, et al. Association Between Questionnaire- and Accelerometer-Assessed Physical Activity: The Role of Sociodemographic Factors. </w:t>
      </w:r>
      <w:r w:rsidRPr="006B479C">
        <w:rPr>
          <w:rFonts w:ascii="Calibri" w:hAnsi="Calibri" w:cs="Calibri"/>
          <w:i/>
          <w:iCs/>
          <w:noProof/>
          <w:szCs w:val="24"/>
        </w:rPr>
        <w:t>Am J Epidemiol</w:t>
      </w:r>
      <w:r w:rsidRPr="006B479C">
        <w:rPr>
          <w:rFonts w:ascii="Calibri" w:hAnsi="Calibri" w:cs="Calibri"/>
          <w:noProof/>
          <w:szCs w:val="24"/>
        </w:rPr>
        <w:t>. 2014;179(6):781-790. doi:10.1093/AJE/KWT330</w:t>
      </w:r>
    </w:p>
    <w:p w14:paraId="3297EBB5"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26. </w:t>
      </w:r>
      <w:r w:rsidRPr="006B479C">
        <w:rPr>
          <w:rFonts w:ascii="Calibri" w:hAnsi="Calibri" w:cs="Calibri"/>
          <w:noProof/>
          <w:szCs w:val="24"/>
        </w:rPr>
        <w:tab/>
        <w:t xml:space="preserve">Adams SA, Matthews CE, Ebbeling CB, et al. The Effect of Social Desirability and Social Approval on Self-Reports of Physical Activity. </w:t>
      </w:r>
      <w:r w:rsidRPr="006B479C">
        <w:rPr>
          <w:rFonts w:ascii="Calibri" w:hAnsi="Calibri" w:cs="Calibri"/>
          <w:i/>
          <w:iCs/>
          <w:noProof/>
          <w:szCs w:val="24"/>
        </w:rPr>
        <w:t>Am J Epidemiol</w:t>
      </w:r>
      <w:r w:rsidRPr="006B479C">
        <w:rPr>
          <w:rFonts w:ascii="Calibri" w:hAnsi="Calibri" w:cs="Calibri"/>
          <w:noProof/>
          <w:szCs w:val="24"/>
        </w:rPr>
        <w:t>. 2005;161(4):389-398. doi:10.1093/AJE/KWI054</w:t>
      </w:r>
    </w:p>
    <w:p w14:paraId="093A4E2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27. </w:t>
      </w:r>
      <w:r w:rsidRPr="006B479C">
        <w:rPr>
          <w:rFonts w:ascii="Calibri" w:hAnsi="Calibri" w:cs="Calibri"/>
          <w:noProof/>
          <w:szCs w:val="24"/>
        </w:rPr>
        <w:tab/>
        <w:t xml:space="preserve">Bycroft C, Freeman C, Petkova D, et al. The UK Biobank resource with deep phenotyping and genomic data. </w:t>
      </w:r>
      <w:r w:rsidRPr="006B479C">
        <w:rPr>
          <w:rFonts w:ascii="Calibri" w:hAnsi="Calibri" w:cs="Calibri"/>
          <w:i/>
          <w:iCs/>
          <w:noProof/>
          <w:szCs w:val="24"/>
        </w:rPr>
        <w:t>Nature</w:t>
      </w:r>
      <w:r w:rsidRPr="006B479C">
        <w:rPr>
          <w:rFonts w:ascii="Calibri" w:hAnsi="Calibri" w:cs="Calibri"/>
          <w:noProof/>
          <w:szCs w:val="24"/>
        </w:rPr>
        <w:t>. 2018;562(7726):203-209. doi:10.1038/s41586-018-0579-z</w:t>
      </w:r>
    </w:p>
    <w:p w14:paraId="1CD602D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28. </w:t>
      </w:r>
      <w:r w:rsidRPr="006B479C">
        <w:rPr>
          <w:rFonts w:ascii="Calibri" w:hAnsi="Calibri" w:cs="Calibri"/>
          <w:noProof/>
          <w:szCs w:val="24"/>
        </w:rPr>
        <w:tab/>
        <w:t xml:space="preserve">Doherty A, Jackson D, Hammerla N, et al. Large Scale Population Assessment of Physical Activity Using Wrist Worn Accelerometers: The UK Biobank Study. </w:t>
      </w:r>
      <w:r w:rsidRPr="006B479C">
        <w:rPr>
          <w:rFonts w:ascii="Calibri" w:hAnsi="Calibri" w:cs="Calibri"/>
          <w:i/>
          <w:iCs/>
          <w:noProof/>
          <w:szCs w:val="24"/>
        </w:rPr>
        <w:t>PLoS One</w:t>
      </w:r>
      <w:r w:rsidRPr="006B479C">
        <w:rPr>
          <w:rFonts w:ascii="Calibri" w:hAnsi="Calibri" w:cs="Calibri"/>
          <w:noProof/>
          <w:szCs w:val="24"/>
        </w:rPr>
        <w:t>. 2017;12(2):e0169649. doi:10.1371/JOURNAL.PONE.0169649</w:t>
      </w:r>
    </w:p>
    <w:p w14:paraId="5938D56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29. </w:t>
      </w:r>
      <w:r w:rsidRPr="006B479C">
        <w:rPr>
          <w:rFonts w:ascii="Calibri" w:hAnsi="Calibri" w:cs="Calibri"/>
          <w:noProof/>
          <w:szCs w:val="24"/>
        </w:rPr>
        <w:tab/>
        <w:t xml:space="preserve">Trost SG, Mciver KL, Pate RR. Conducting Accelerometer-Based Activity Assessments in Field-Based Research. </w:t>
      </w:r>
      <w:r w:rsidRPr="006B479C">
        <w:rPr>
          <w:rFonts w:ascii="Calibri" w:hAnsi="Calibri" w:cs="Calibri"/>
          <w:i/>
          <w:iCs/>
          <w:noProof/>
          <w:szCs w:val="24"/>
        </w:rPr>
        <w:t>Med Sci Sport Exerc</w:t>
      </w:r>
      <w:r w:rsidRPr="006B479C">
        <w:rPr>
          <w:rFonts w:ascii="Calibri" w:hAnsi="Calibri" w:cs="Calibri"/>
          <w:noProof/>
          <w:szCs w:val="24"/>
        </w:rPr>
        <w:t>. 2005;37(11):531-543. doi:10.1249/01.mss.0000185657.86065.98</w:t>
      </w:r>
    </w:p>
    <w:p w14:paraId="74602A6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30. </w:t>
      </w:r>
      <w:r w:rsidRPr="006B479C">
        <w:rPr>
          <w:rFonts w:ascii="Calibri" w:hAnsi="Calibri" w:cs="Calibri"/>
          <w:noProof/>
          <w:szCs w:val="24"/>
        </w:rPr>
        <w:tab/>
        <w:t xml:space="preserve">Bycroft C, Freeman C, Petkova D, et al. Genome-wide genetic data on ~500,000 UK Biobank participants. </w:t>
      </w:r>
      <w:r w:rsidRPr="006B479C">
        <w:rPr>
          <w:rFonts w:ascii="Calibri" w:hAnsi="Calibri" w:cs="Calibri"/>
          <w:i/>
          <w:iCs/>
          <w:noProof/>
          <w:szCs w:val="24"/>
        </w:rPr>
        <w:t>bioRxiv</w:t>
      </w:r>
      <w:r w:rsidRPr="006B479C">
        <w:rPr>
          <w:rFonts w:ascii="Calibri" w:hAnsi="Calibri" w:cs="Calibri"/>
          <w:noProof/>
          <w:szCs w:val="24"/>
        </w:rPr>
        <w:t>. July 2017:166298. doi:10.1101/166298</w:t>
      </w:r>
    </w:p>
    <w:p w14:paraId="2846DA8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31. </w:t>
      </w:r>
      <w:r w:rsidRPr="006B479C">
        <w:rPr>
          <w:rFonts w:ascii="Calibri" w:hAnsi="Calibri" w:cs="Calibri"/>
          <w:noProof/>
          <w:szCs w:val="24"/>
        </w:rPr>
        <w:tab/>
        <w:t>Mitchell R, Hemani G, Dudding T, Corbin L, Harrison S, Paternoster L. UK Biobank Genetic Data: MRC-IEU Quality Control, version 2. https://doi.org/10.5523/bris.1ovaau5sxunp2cv8rcy88688v. Published 2019.</w:t>
      </w:r>
    </w:p>
    <w:p w14:paraId="413945B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32. </w:t>
      </w:r>
      <w:r w:rsidRPr="006B479C">
        <w:rPr>
          <w:rFonts w:ascii="Calibri" w:hAnsi="Calibri" w:cs="Calibri"/>
          <w:noProof/>
          <w:szCs w:val="24"/>
        </w:rPr>
        <w:tab/>
        <w:t xml:space="preserve">Birling M-C, Yoshiki A, Adams DJ, et al. The Polygenic Score Catalog as an open database for reproducibility and systematic evaluation. </w:t>
      </w:r>
      <w:r w:rsidRPr="006B479C">
        <w:rPr>
          <w:rFonts w:ascii="Calibri" w:hAnsi="Calibri" w:cs="Calibri"/>
          <w:i/>
          <w:iCs/>
          <w:noProof/>
          <w:szCs w:val="24"/>
        </w:rPr>
        <w:t>Nat Genet 2021 534</w:t>
      </w:r>
      <w:r w:rsidRPr="006B479C">
        <w:rPr>
          <w:rFonts w:ascii="Calibri" w:hAnsi="Calibri" w:cs="Calibri"/>
          <w:noProof/>
          <w:szCs w:val="24"/>
        </w:rPr>
        <w:t>. 2021;53(4):420-425. doi:10.1038/s41588-021-00783-5</w:t>
      </w:r>
    </w:p>
    <w:p w14:paraId="4D34D99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33. </w:t>
      </w:r>
      <w:r w:rsidRPr="006B479C">
        <w:rPr>
          <w:rFonts w:ascii="Calibri" w:hAnsi="Calibri" w:cs="Calibri"/>
          <w:noProof/>
          <w:szCs w:val="24"/>
        </w:rPr>
        <w:tab/>
        <w:t xml:space="preserve">Van Hees VT, Fang Z, Langford J, et al. Autocalibration of accelerometer data for free-living physical activity assessment using local gravity and temperature: An evaluation on four continents. </w:t>
      </w:r>
      <w:r w:rsidRPr="006B479C">
        <w:rPr>
          <w:rFonts w:ascii="Calibri" w:hAnsi="Calibri" w:cs="Calibri"/>
          <w:i/>
          <w:iCs/>
          <w:noProof/>
          <w:szCs w:val="24"/>
        </w:rPr>
        <w:t>J Appl Physiol</w:t>
      </w:r>
      <w:r w:rsidRPr="006B479C">
        <w:rPr>
          <w:rFonts w:ascii="Calibri" w:hAnsi="Calibri" w:cs="Calibri"/>
          <w:noProof/>
          <w:szCs w:val="24"/>
        </w:rPr>
        <w:t>. 2014;117(7):738-744. doi:10.1152/JAPPLPHYSIOL.00421.2014/ASSET/IMAGES/LARGE/ZDG0201411640001.JPEG</w:t>
      </w:r>
    </w:p>
    <w:p w14:paraId="7F8D758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34. </w:t>
      </w:r>
      <w:r w:rsidRPr="006B479C">
        <w:rPr>
          <w:rFonts w:ascii="Calibri" w:hAnsi="Calibri" w:cs="Calibri"/>
          <w:noProof/>
          <w:szCs w:val="24"/>
        </w:rPr>
        <w:tab/>
        <w:t xml:space="preserve">White T, Westgate K, Wareham NJ, Brage S. Estimation of Physical Activity Energy Expenditure during Free-Living from Wrist Accelerometry in UK Adults. </w:t>
      </w:r>
      <w:r w:rsidRPr="006B479C">
        <w:rPr>
          <w:rFonts w:ascii="Calibri" w:hAnsi="Calibri" w:cs="Calibri"/>
          <w:i/>
          <w:iCs/>
          <w:noProof/>
          <w:szCs w:val="24"/>
        </w:rPr>
        <w:t>PLoS One</w:t>
      </w:r>
      <w:r w:rsidRPr="006B479C">
        <w:rPr>
          <w:rFonts w:ascii="Calibri" w:hAnsi="Calibri" w:cs="Calibri"/>
          <w:noProof/>
          <w:szCs w:val="24"/>
        </w:rPr>
        <w:t>. 2016;11(12):e0167472. doi:10.1371/JOURNAL.PONE.0167472</w:t>
      </w:r>
    </w:p>
    <w:p w14:paraId="70E3F61E"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35. </w:t>
      </w:r>
      <w:r w:rsidRPr="006B479C">
        <w:rPr>
          <w:rFonts w:ascii="Calibri" w:hAnsi="Calibri" w:cs="Calibri"/>
          <w:noProof/>
          <w:szCs w:val="24"/>
        </w:rPr>
        <w:tab/>
        <w:t xml:space="preserve">Villars C, Bergouignan A, Dugas J, et al. Validity of combining heart rate and uniaxial acceleration </w:t>
      </w:r>
      <w:r w:rsidRPr="006B479C">
        <w:rPr>
          <w:rFonts w:ascii="Calibri" w:hAnsi="Calibri" w:cs="Calibri"/>
          <w:noProof/>
          <w:szCs w:val="24"/>
        </w:rPr>
        <w:lastRenderedPageBreak/>
        <w:t xml:space="preserve">to measure free-living physical activity energy expenditure in young men. </w:t>
      </w:r>
      <w:r w:rsidRPr="006B479C">
        <w:rPr>
          <w:rFonts w:ascii="Calibri" w:hAnsi="Calibri" w:cs="Calibri"/>
          <w:i/>
          <w:iCs/>
          <w:noProof/>
          <w:szCs w:val="24"/>
        </w:rPr>
        <w:t>J Appl Physiol</w:t>
      </w:r>
      <w:r w:rsidRPr="006B479C">
        <w:rPr>
          <w:rFonts w:ascii="Calibri" w:hAnsi="Calibri" w:cs="Calibri"/>
          <w:noProof/>
          <w:szCs w:val="24"/>
        </w:rPr>
        <w:t>. 2012;113(11):1763-1771. doi:10.1152/JAPPLPHYSIOL.01413.2011/ASSET/IMAGES/LARGE/ZDG0221203780002.JPEG</w:t>
      </w:r>
    </w:p>
    <w:p w14:paraId="7465D0CF"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36. </w:t>
      </w:r>
      <w:r w:rsidRPr="006B479C">
        <w:rPr>
          <w:rFonts w:ascii="Calibri" w:hAnsi="Calibri" w:cs="Calibri"/>
          <w:noProof/>
          <w:szCs w:val="24"/>
        </w:rPr>
        <w:tab/>
        <w:t xml:space="preserve">Strain T, Wijndaele K, Dempsey PC, et al. Wearable device measured physical activity and future healthrisk. </w:t>
      </w:r>
      <w:r w:rsidRPr="006B479C">
        <w:rPr>
          <w:rFonts w:ascii="Calibri" w:hAnsi="Calibri" w:cs="Calibri"/>
          <w:i/>
          <w:iCs/>
          <w:noProof/>
          <w:szCs w:val="24"/>
        </w:rPr>
        <w:t>Nat Med</w:t>
      </w:r>
      <w:r w:rsidRPr="006B479C">
        <w:rPr>
          <w:rFonts w:ascii="Calibri" w:hAnsi="Calibri" w:cs="Calibri"/>
          <w:noProof/>
          <w:szCs w:val="24"/>
        </w:rPr>
        <w:t>. 2020;26(9):1385. doi:10.1038/S41591-020-1012-3</w:t>
      </w:r>
    </w:p>
    <w:p w14:paraId="0108956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37. </w:t>
      </w:r>
      <w:r w:rsidRPr="006B479C">
        <w:rPr>
          <w:rFonts w:ascii="Calibri" w:hAnsi="Calibri" w:cs="Calibri"/>
          <w:noProof/>
          <w:szCs w:val="24"/>
        </w:rPr>
        <w:tab/>
        <w:t>R: The R Project for Statistical Computing. https://www.r-project.org/. Accessed March 23, 2023.</w:t>
      </w:r>
    </w:p>
    <w:p w14:paraId="4158622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38. </w:t>
      </w:r>
      <w:r w:rsidRPr="006B479C">
        <w:rPr>
          <w:rFonts w:ascii="Calibri" w:hAnsi="Calibri" w:cs="Calibri"/>
          <w:noProof/>
          <w:szCs w:val="24"/>
        </w:rPr>
        <w:tab/>
        <w:t xml:space="preserve">Fry A, Littlejohns TJ, Sudlow C, et al. Comparison of Sociodemographic and Health-Related Characteristics of UK Biobank Participants With Those of the General Population. </w:t>
      </w:r>
      <w:r w:rsidRPr="006B479C">
        <w:rPr>
          <w:rFonts w:ascii="Calibri" w:hAnsi="Calibri" w:cs="Calibri"/>
          <w:i/>
          <w:iCs/>
          <w:noProof/>
          <w:szCs w:val="24"/>
        </w:rPr>
        <w:t>Am J Epidemiol</w:t>
      </w:r>
      <w:r w:rsidRPr="006B479C">
        <w:rPr>
          <w:rFonts w:ascii="Calibri" w:hAnsi="Calibri" w:cs="Calibri"/>
          <w:noProof/>
          <w:szCs w:val="24"/>
        </w:rPr>
        <w:t>. 2017;186(9):1026-1034. doi:10.1093/AJE/KWX246</w:t>
      </w:r>
    </w:p>
    <w:p w14:paraId="76BAC59D"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39. </w:t>
      </w:r>
      <w:r w:rsidRPr="006B479C">
        <w:rPr>
          <w:rFonts w:ascii="Calibri" w:hAnsi="Calibri" w:cs="Calibri"/>
          <w:noProof/>
          <w:szCs w:val="24"/>
        </w:rPr>
        <w:tab/>
        <w:t xml:space="preserve">Thompson D, Batterham AM, Markovitch D, Dixon NC, Lund AJS, Walhin JP. Confusion and Conflict in Assessing the Physical Activity Status of Middle-Aged Men. </w:t>
      </w:r>
      <w:r w:rsidRPr="006B479C">
        <w:rPr>
          <w:rFonts w:ascii="Calibri" w:hAnsi="Calibri" w:cs="Calibri"/>
          <w:i/>
          <w:iCs/>
          <w:noProof/>
          <w:szCs w:val="24"/>
        </w:rPr>
        <w:t>PLoS One</w:t>
      </w:r>
      <w:r w:rsidRPr="006B479C">
        <w:rPr>
          <w:rFonts w:ascii="Calibri" w:hAnsi="Calibri" w:cs="Calibri"/>
          <w:noProof/>
          <w:szCs w:val="24"/>
        </w:rPr>
        <w:t>. 2009;4(2):e4337. doi:10.1371/JOURNAL.PONE.0004337</w:t>
      </w:r>
    </w:p>
    <w:p w14:paraId="763C13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40. </w:t>
      </w:r>
      <w:r w:rsidRPr="006B479C">
        <w:rPr>
          <w:rFonts w:ascii="Calibri" w:hAnsi="Calibri" w:cs="Calibri"/>
          <w:noProof/>
          <w:szCs w:val="24"/>
        </w:rPr>
        <w:tab/>
        <w:t xml:space="preserve">Steene-Johannessen J, Anderssen SA, Van Der Ploeg HP, et al. Are Self-report Measures Able to Define Individuals as Physically Active or Inactive? </w:t>
      </w:r>
      <w:r w:rsidRPr="006B479C">
        <w:rPr>
          <w:rFonts w:ascii="Calibri" w:hAnsi="Calibri" w:cs="Calibri"/>
          <w:i/>
          <w:iCs/>
          <w:noProof/>
          <w:szCs w:val="24"/>
        </w:rPr>
        <w:t>Med Sci Sports Exerc</w:t>
      </w:r>
      <w:r w:rsidRPr="006B479C">
        <w:rPr>
          <w:rFonts w:ascii="Calibri" w:hAnsi="Calibri" w:cs="Calibri"/>
          <w:noProof/>
          <w:szCs w:val="24"/>
        </w:rPr>
        <w:t>. 2016;48(2):235. doi:10.1249/MSS.0000000000000760</w:t>
      </w:r>
    </w:p>
    <w:p w14:paraId="79D6D55A"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41. </w:t>
      </w:r>
      <w:r w:rsidRPr="006B479C">
        <w:rPr>
          <w:rFonts w:ascii="Calibri" w:hAnsi="Calibri" w:cs="Calibri"/>
          <w:noProof/>
          <w:szCs w:val="24"/>
        </w:rPr>
        <w:tab/>
        <w:t xml:space="preserve">Thompson D, Batterham AM, Peacock OJ, Western MJ, Booso R. Feedback from physical activity monitors is not compatible with current recommendations: A recalibration study. </w:t>
      </w:r>
      <w:r w:rsidRPr="006B479C">
        <w:rPr>
          <w:rFonts w:ascii="Calibri" w:hAnsi="Calibri" w:cs="Calibri"/>
          <w:i/>
          <w:iCs/>
          <w:noProof/>
          <w:szCs w:val="24"/>
        </w:rPr>
        <w:t>Prev Med (Baltim)</w:t>
      </w:r>
      <w:r w:rsidRPr="006B479C">
        <w:rPr>
          <w:rFonts w:ascii="Calibri" w:hAnsi="Calibri" w:cs="Calibri"/>
          <w:noProof/>
          <w:szCs w:val="24"/>
        </w:rPr>
        <w:t>. 2016;91:389-394. doi:10.1016/J.YPMED.2016.06.017</w:t>
      </w:r>
    </w:p>
    <w:p w14:paraId="41C3C9D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42. </w:t>
      </w:r>
      <w:r w:rsidRPr="006B479C">
        <w:rPr>
          <w:rFonts w:ascii="Calibri" w:hAnsi="Calibri" w:cs="Calibri"/>
          <w:noProof/>
          <w:szCs w:val="24"/>
        </w:rPr>
        <w:tab/>
        <w:t xml:space="preserve">Bull FC, Al-Ansari SS, Biddle S, et al. World Health Organization 2020 guidelines on physical activity and sedentary behaviour. </w:t>
      </w:r>
      <w:r w:rsidRPr="006B479C">
        <w:rPr>
          <w:rFonts w:ascii="Calibri" w:hAnsi="Calibri" w:cs="Calibri"/>
          <w:i/>
          <w:iCs/>
          <w:noProof/>
          <w:szCs w:val="24"/>
        </w:rPr>
        <w:t>Br J Sports Med</w:t>
      </w:r>
      <w:r w:rsidRPr="006B479C">
        <w:rPr>
          <w:rFonts w:ascii="Calibri" w:hAnsi="Calibri" w:cs="Calibri"/>
          <w:noProof/>
          <w:szCs w:val="24"/>
        </w:rPr>
        <w:t>. 2020;54(24):1451-1462. doi:10.1136/BJSPORTS-2020-102955</w:t>
      </w:r>
    </w:p>
    <w:p w14:paraId="0F2234F7"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43. </w:t>
      </w:r>
      <w:r w:rsidRPr="006B479C">
        <w:rPr>
          <w:rFonts w:ascii="Calibri" w:hAnsi="Calibri" w:cs="Calibri"/>
          <w:noProof/>
          <w:szCs w:val="24"/>
        </w:rPr>
        <w:tab/>
        <w:t xml:space="preserve">Eckel RH, Jakicic JM, Ard JD, et al. 2013 AHA/ACC guideline on lifestyle management to reduce cardiovascular risk: A report of the American College of cardiology/American Heart Association task force on practice guidelines. </w:t>
      </w:r>
      <w:r w:rsidRPr="006B479C">
        <w:rPr>
          <w:rFonts w:ascii="Calibri" w:hAnsi="Calibri" w:cs="Calibri"/>
          <w:i/>
          <w:iCs/>
          <w:noProof/>
          <w:szCs w:val="24"/>
        </w:rPr>
        <w:t>Circulation</w:t>
      </w:r>
      <w:r w:rsidRPr="006B479C">
        <w:rPr>
          <w:rFonts w:ascii="Calibri" w:hAnsi="Calibri" w:cs="Calibri"/>
          <w:noProof/>
          <w:szCs w:val="24"/>
        </w:rPr>
        <w:t>. 2014;129(25 SUPPL. 1):76-99. doi:10.1161/01.CIR.0000437740.48606.D1/-/DC1</w:t>
      </w:r>
    </w:p>
    <w:p w14:paraId="2E5699A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44. </w:t>
      </w:r>
      <w:r w:rsidRPr="006B479C">
        <w:rPr>
          <w:rFonts w:ascii="Calibri" w:hAnsi="Calibri" w:cs="Calibri"/>
          <w:noProof/>
          <w:szCs w:val="24"/>
        </w:rPr>
        <w:tab/>
        <w:t xml:space="preserve">Brage S, Lindsay T, Venables M, et al. Descriptive epidemiology of energy expenditure in the UK: findings from the National Diet and Nutrition Survey 2008–15. </w:t>
      </w:r>
      <w:r w:rsidRPr="006B479C">
        <w:rPr>
          <w:rFonts w:ascii="Calibri" w:hAnsi="Calibri" w:cs="Calibri"/>
          <w:i/>
          <w:iCs/>
          <w:noProof/>
          <w:szCs w:val="24"/>
        </w:rPr>
        <w:t>Int J Epidemiol</w:t>
      </w:r>
      <w:r w:rsidRPr="006B479C">
        <w:rPr>
          <w:rFonts w:ascii="Calibri" w:hAnsi="Calibri" w:cs="Calibri"/>
          <w:noProof/>
          <w:szCs w:val="24"/>
        </w:rPr>
        <w:t>. 2020;49(3):1007-1021. doi:10.1093/IJE/DYAA005</w:t>
      </w:r>
    </w:p>
    <w:p w14:paraId="4B50B4A4"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45. </w:t>
      </w:r>
      <w:r w:rsidRPr="006B479C">
        <w:rPr>
          <w:rFonts w:ascii="Calibri" w:hAnsi="Calibri" w:cs="Calibri"/>
          <w:noProof/>
          <w:szCs w:val="24"/>
        </w:rPr>
        <w:tab/>
        <w:t xml:space="preserve">Baumann S, Groß S, Voigt L, et al. Pitfalls in accelerometer-based measurement of physical activity: The presence of reactivity in an adult population. </w:t>
      </w:r>
      <w:r w:rsidRPr="006B479C">
        <w:rPr>
          <w:rFonts w:ascii="Calibri" w:hAnsi="Calibri" w:cs="Calibri"/>
          <w:i/>
          <w:iCs/>
          <w:noProof/>
          <w:szCs w:val="24"/>
        </w:rPr>
        <w:t>Scand J Med Sci Sports</w:t>
      </w:r>
      <w:r w:rsidRPr="006B479C">
        <w:rPr>
          <w:rFonts w:ascii="Calibri" w:hAnsi="Calibri" w:cs="Calibri"/>
          <w:noProof/>
          <w:szCs w:val="24"/>
        </w:rPr>
        <w:t>. 2018;28(3):1056-1063. doi:10.1111/SMS.12977</w:t>
      </w:r>
    </w:p>
    <w:p w14:paraId="722EDAC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46. </w:t>
      </w:r>
      <w:r w:rsidRPr="006B479C">
        <w:rPr>
          <w:rFonts w:ascii="Calibri" w:hAnsi="Calibri" w:cs="Calibri"/>
          <w:noProof/>
          <w:szCs w:val="24"/>
        </w:rPr>
        <w:tab/>
        <w:t xml:space="preserve">Walmsley R, Chan S, Smith-Byrne K, et al. Reallocation of time between device-measured movement behaviours and risk of incident cardiovascular disease. </w:t>
      </w:r>
      <w:r w:rsidRPr="006B479C">
        <w:rPr>
          <w:rFonts w:ascii="Calibri" w:hAnsi="Calibri" w:cs="Calibri"/>
          <w:i/>
          <w:iCs/>
          <w:noProof/>
          <w:szCs w:val="24"/>
        </w:rPr>
        <w:t>Br J Sports Med</w:t>
      </w:r>
      <w:r w:rsidRPr="006B479C">
        <w:rPr>
          <w:rFonts w:ascii="Calibri" w:hAnsi="Calibri" w:cs="Calibri"/>
          <w:noProof/>
          <w:szCs w:val="24"/>
        </w:rPr>
        <w:t>. 2022;56(18):1008-1017. doi:10.1136/BJSPORTS-2021-104050</w:t>
      </w:r>
    </w:p>
    <w:p w14:paraId="0A8C1761"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47. </w:t>
      </w:r>
      <w:r w:rsidRPr="006B479C">
        <w:rPr>
          <w:rFonts w:ascii="Calibri" w:hAnsi="Calibri" w:cs="Calibri"/>
          <w:noProof/>
          <w:szCs w:val="24"/>
        </w:rPr>
        <w:tab/>
        <w:t xml:space="preserve">Narayanan A, Desai F, Stewart T, Duncan S, MacKay L. Application of Raw Accelerometer Data and Machine-Learning Techniques to Characterize Human Movement Behavior: A Systematic Scoping Review. </w:t>
      </w:r>
      <w:r w:rsidRPr="006B479C">
        <w:rPr>
          <w:rFonts w:ascii="Calibri" w:hAnsi="Calibri" w:cs="Calibri"/>
          <w:i/>
          <w:iCs/>
          <w:noProof/>
          <w:szCs w:val="24"/>
        </w:rPr>
        <w:t>J Phys Act Heal</w:t>
      </w:r>
      <w:r w:rsidRPr="006B479C">
        <w:rPr>
          <w:rFonts w:ascii="Calibri" w:hAnsi="Calibri" w:cs="Calibri"/>
          <w:noProof/>
          <w:szCs w:val="24"/>
        </w:rPr>
        <w:t>. 2020;17(3):360-383. doi:10.1123/JPAH.2019-0088</w:t>
      </w:r>
    </w:p>
    <w:p w14:paraId="3B69AD4B"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t xml:space="preserve">48. </w:t>
      </w:r>
      <w:r w:rsidRPr="006B479C">
        <w:rPr>
          <w:rFonts w:ascii="Calibri" w:hAnsi="Calibri" w:cs="Calibri"/>
          <w:noProof/>
          <w:szCs w:val="24"/>
        </w:rPr>
        <w:tab/>
        <w:t xml:space="preserve">Ham SA, Reis JP, Strath SJ, Dubose KD, Ainsworth BE. Discrepancies between methods of identifying objectively determined physical activity. </w:t>
      </w:r>
      <w:r w:rsidRPr="006B479C">
        <w:rPr>
          <w:rFonts w:ascii="Calibri" w:hAnsi="Calibri" w:cs="Calibri"/>
          <w:i/>
          <w:iCs/>
          <w:noProof/>
          <w:szCs w:val="24"/>
        </w:rPr>
        <w:t>Med Sci Sports Exerc</w:t>
      </w:r>
      <w:r w:rsidRPr="006B479C">
        <w:rPr>
          <w:rFonts w:ascii="Calibri" w:hAnsi="Calibri" w:cs="Calibri"/>
          <w:noProof/>
          <w:szCs w:val="24"/>
        </w:rPr>
        <w:t>. 2007;39(1):52-58. doi:10.1249/01.MSS.0000235886.17229.42</w:t>
      </w:r>
    </w:p>
    <w:p w14:paraId="6029F3E8"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szCs w:val="24"/>
        </w:rPr>
      </w:pPr>
      <w:r w:rsidRPr="006B479C">
        <w:rPr>
          <w:rFonts w:ascii="Calibri" w:hAnsi="Calibri" w:cs="Calibri"/>
          <w:noProof/>
          <w:szCs w:val="24"/>
        </w:rPr>
        <w:lastRenderedPageBreak/>
        <w:t xml:space="preserve">49. </w:t>
      </w:r>
      <w:r w:rsidRPr="006B479C">
        <w:rPr>
          <w:rFonts w:ascii="Calibri" w:hAnsi="Calibri" w:cs="Calibri"/>
          <w:noProof/>
          <w:szCs w:val="24"/>
        </w:rPr>
        <w:tab/>
        <w:t xml:space="preserve">Cosoli G, Spinsante S, Scalise L. Wrist-worn and chest-strap wearable devices: Systematic review on accuracy and metrological characteristics. </w:t>
      </w:r>
      <w:r w:rsidRPr="006B479C">
        <w:rPr>
          <w:rFonts w:ascii="Calibri" w:hAnsi="Calibri" w:cs="Calibri"/>
          <w:i/>
          <w:iCs/>
          <w:noProof/>
          <w:szCs w:val="24"/>
        </w:rPr>
        <w:t>Measurement</w:t>
      </w:r>
      <w:r w:rsidRPr="006B479C">
        <w:rPr>
          <w:rFonts w:ascii="Calibri" w:hAnsi="Calibri" w:cs="Calibri"/>
          <w:noProof/>
          <w:szCs w:val="24"/>
        </w:rPr>
        <w:t>. 2020;159:107789. doi:10.1016/J.MEASUREMENT.2020.107789</w:t>
      </w:r>
    </w:p>
    <w:p w14:paraId="447EE712" w14:textId="77777777" w:rsidR="006B479C" w:rsidRPr="006B479C" w:rsidRDefault="006B479C" w:rsidP="006B479C">
      <w:pPr>
        <w:widowControl w:val="0"/>
        <w:autoSpaceDE w:val="0"/>
        <w:autoSpaceDN w:val="0"/>
        <w:adjustRightInd w:val="0"/>
        <w:spacing w:line="240" w:lineRule="auto"/>
        <w:ind w:left="640" w:hanging="640"/>
        <w:rPr>
          <w:rFonts w:ascii="Calibri" w:hAnsi="Calibri" w:cs="Calibri"/>
          <w:noProof/>
        </w:rPr>
      </w:pPr>
      <w:r w:rsidRPr="006B479C">
        <w:rPr>
          <w:rFonts w:ascii="Calibri" w:hAnsi="Calibri" w:cs="Calibri"/>
          <w:noProof/>
          <w:szCs w:val="24"/>
        </w:rPr>
        <w:t xml:space="preserve">50. </w:t>
      </w:r>
      <w:r w:rsidRPr="006B479C">
        <w:rPr>
          <w:rFonts w:ascii="Calibri" w:hAnsi="Calibri" w:cs="Calibri"/>
          <w:noProof/>
          <w:szCs w:val="24"/>
        </w:rPr>
        <w:tab/>
        <w:t xml:space="preserve">Brown SAN, Jouni H, Marroush TS, Kullo IJ. Effect of Disclosing Genetic Risk for Coronary Heart Disease on Information Seeking and Sharing: The MI-GENES Study (Myocardial Infarction Genes). </w:t>
      </w:r>
      <w:r w:rsidRPr="006B479C">
        <w:rPr>
          <w:rFonts w:ascii="Calibri" w:hAnsi="Calibri" w:cs="Calibri"/>
          <w:i/>
          <w:iCs/>
          <w:noProof/>
          <w:szCs w:val="24"/>
        </w:rPr>
        <w:t>Circ Cardiovasc Genet</w:t>
      </w:r>
      <w:r w:rsidRPr="006B479C">
        <w:rPr>
          <w:rFonts w:ascii="Calibri" w:hAnsi="Calibri" w:cs="Calibri"/>
          <w:noProof/>
          <w:szCs w:val="24"/>
        </w:rPr>
        <w:t>. 2017;10(4). doi:10.1161/CIRCGENETICS.116.001613/-/DC1</w:t>
      </w:r>
    </w:p>
    <w:p w14:paraId="4C358CA9" w14:textId="7040463B" w:rsidR="00BE16A0" w:rsidRDefault="00774FA8">
      <w:pPr>
        <w:rPr>
          <w:b/>
          <w:bCs/>
        </w:rPr>
      </w:pPr>
      <w:r>
        <w:rPr>
          <w:b/>
          <w:bCs/>
        </w:rPr>
        <w:fldChar w:fldCharType="end"/>
      </w: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183FC89E" w14:textId="275B5F2F" w:rsidR="00B9672A" w:rsidRDefault="00B9672A" w:rsidP="00B9672A">
      <w:pPr>
        <w:jc w:val="center"/>
        <w:rPr>
          <w:b/>
          <w:bCs/>
        </w:rPr>
      </w:pPr>
      <w:r>
        <w:rPr>
          <w:b/>
          <w:bCs/>
        </w:rPr>
        <w:t>FIGURES &amp; TABLES</w:t>
      </w:r>
    </w:p>
    <w:p w14:paraId="775F5361" w14:textId="1F0EB11E" w:rsidR="00F57D67" w:rsidRDefault="00F57D67" w:rsidP="00B9672A">
      <w:pPr>
        <w:jc w:val="center"/>
        <w:rPr>
          <w:b/>
          <w:bCs/>
        </w:rPr>
      </w:pPr>
    </w:p>
    <w:p w14:paraId="11AD8F90" w14:textId="4A693B9D" w:rsidR="00F57D67" w:rsidRDefault="00F57D67" w:rsidP="00B9672A">
      <w:pPr>
        <w:jc w:val="center"/>
        <w:rPr>
          <w:b/>
          <w:bCs/>
        </w:rPr>
      </w:pPr>
    </w:p>
    <w:p w14:paraId="4220C7A2" w14:textId="7E976445" w:rsidR="00F57D67" w:rsidRDefault="00F57D67" w:rsidP="00B9672A">
      <w:pPr>
        <w:jc w:val="center"/>
        <w:rPr>
          <w:b/>
          <w:bCs/>
        </w:rPr>
      </w:pPr>
    </w:p>
    <w:p w14:paraId="3569962A" w14:textId="2EB28FC4" w:rsidR="00F57D67" w:rsidRDefault="00F57D67" w:rsidP="00E97F39">
      <w:pPr>
        <w:rPr>
          <w:b/>
          <w:bCs/>
        </w:rPr>
      </w:pPr>
    </w:p>
    <w:p w14:paraId="1342291F" w14:textId="6C3058B6" w:rsidR="00F57D67" w:rsidRDefault="00F57D67" w:rsidP="00B9672A">
      <w:pPr>
        <w:jc w:val="center"/>
        <w:rPr>
          <w:b/>
          <w:bCs/>
        </w:rPr>
      </w:pPr>
    </w:p>
    <w:p w14:paraId="0577A108" w14:textId="77777777" w:rsidR="00F57D67" w:rsidRPr="009D5BCB" w:rsidRDefault="00F57D67" w:rsidP="00B9672A">
      <w:pPr>
        <w:jc w:val="center"/>
        <w:rPr>
          <w:b/>
          <w:bCs/>
        </w:rPr>
      </w:pPr>
    </w:p>
    <w:p w14:paraId="132CAF80" w14:textId="73CFA799" w:rsidR="005134E3" w:rsidRPr="003D3352" w:rsidRDefault="005134E3" w:rsidP="005134E3">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77F2E553" w14:textId="005D7C8A" w:rsidR="005134E3" w:rsidRDefault="005134E3"/>
    <w:p w14:paraId="1D7F7999" w14:textId="5BCE2DA9" w:rsidR="005134E3" w:rsidRDefault="00DF7A46" w:rsidP="0072180C">
      <w:pPr>
        <w:jc w:val="center"/>
      </w:pPr>
      <w:r>
        <w:rPr>
          <w:noProof/>
          <w14:ligatures w14:val="standardContextual"/>
        </w:rPr>
        <w:lastRenderedPageBreak/>
        <w:drawing>
          <wp:inline distT="0" distB="0" distL="0" distR="0" wp14:anchorId="0FBA9BBE" wp14:editId="03B2A4F8">
            <wp:extent cx="3257550" cy="4772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257550" cy="4772025"/>
                    </a:xfrm>
                    <a:prstGeom prst="rect">
                      <a:avLst/>
                    </a:prstGeom>
                  </pic:spPr>
                </pic:pic>
              </a:graphicData>
            </a:graphic>
          </wp:inline>
        </w:drawing>
      </w:r>
    </w:p>
    <w:p w14:paraId="028AA7B8" w14:textId="1C50DD17" w:rsidR="00811131" w:rsidRDefault="00811131"/>
    <w:p w14:paraId="653E8B61" w14:textId="72FFBF26" w:rsidR="00811131" w:rsidRDefault="00811131"/>
    <w:p w14:paraId="5854FE14" w14:textId="79F245D6" w:rsidR="00A16861" w:rsidRDefault="00A16861"/>
    <w:p w14:paraId="5E6E0C9D" w14:textId="5943B9B0" w:rsidR="00B9672A" w:rsidRDefault="00B9672A"/>
    <w:p w14:paraId="163777B2" w14:textId="68F7AA93" w:rsidR="008853D5" w:rsidRDefault="008853D5"/>
    <w:p w14:paraId="0057AB1D" w14:textId="77777777" w:rsidR="008853D5" w:rsidRDefault="008853D5"/>
    <w:p w14:paraId="677AD2C5" w14:textId="6DF4C07B" w:rsidR="00A16861" w:rsidRDefault="00A16861"/>
    <w:p w14:paraId="6189249E" w14:textId="0A0FB01F" w:rsidR="00A16861" w:rsidRPr="00B9672A" w:rsidRDefault="00A16861" w:rsidP="00A16861">
      <w:pPr>
        <w:jc w:val="center"/>
        <w:rPr>
          <w:b/>
          <w:bCs/>
        </w:rPr>
      </w:pPr>
      <w:r w:rsidRPr="00B9672A">
        <w:rPr>
          <w:b/>
          <w:bCs/>
        </w:rPr>
        <w:t>Table 1: Summary Statistics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77777777" w:rsidR="00986A1C" w:rsidRPr="00AB2CAA" w:rsidRDefault="00986A1C" w:rsidP="00106735">
            <w:pPr>
              <w:rPr>
                <w:sz w:val="20"/>
                <w:szCs w:val="20"/>
              </w:rPr>
            </w:pPr>
            <w:r w:rsidRPr="00AB2CAA">
              <w:rPr>
                <w:sz w:val="20"/>
                <w:szCs w:val="20"/>
              </w:rPr>
              <w:t xml:space="preserve">Follow-up Time, </w:t>
            </w:r>
            <w:proofErr w:type="gramStart"/>
            <w:r w:rsidRPr="00AB2CAA">
              <w:rPr>
                <w:sz w:val="20"/>
                <w:szCs w:val="20"/>
              </w:rPr>
              <w:t>median(</w:t>
            </w:r>
            <w:proofErr w:type="gramEnd"/>
            <w:r w:rsidRPr="00AB2CAA">
              <w:rPr>
                <w:sz w:val="20"/>
                <w:szCs w:val="20"/>
              </w:rPr>
              <w:t>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77777777" w:rsidR="00986A1C" w:rsidRPr="00AB2CAA" w:rsidRDefault="00986A1C" w:rsidP="00106735">
            <w:pPr>
              <w:rPr>
                <w:sz w:val="20"/>
                <w:szCs w:val="20"/>
              </w:rPr>
            </w:pPr>
            <w:r w:rsidRPr="00AB2CAA">
              <w:rPr>
                <w:sz w:val="20"/>
                <w:szCs w:val="20"/>
              </w:rPr>
              <w:t xml:space="preserve">PAEE, </w:t>
            </w:r>
            <w:proofErr w:type="gramStart"/>
            <w:r w:rsidRPr="00AB2CAA">
              <w:rPr>
                <w:sz w:val="20"/>
                <w:szCs w:val="20"/>
              </w:rPr>
              <w:t>mean(</w:t>
            </w:r>
            <w:proofErr w:type="gramEnd"/>
            <w:r w:rsidRPr="00AB2CAA">
              <w:rPr>
                <w:sz w:val="20"/>
                <w:szCs w:val="20"/>
              </w:rPr>
              <w:t>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77777777" w:rsidR="00986A1C" w:rsidRPr="00AB2CAA" w:rsidRDefault="00986A1C" w:rsidP="00106735">
            <w:pPr>
              <w:jc w:val="center"/>
              <w:rPr>
                <w:sz w:val="20"/>
                <w:szCs w:val="20"/>
              </w:rPr>
            </w:pPr>
            <w:r w:rsidRPr="00AB2CAA">
              <w:rPr>
                <w:sz w:val="20"/>
                <w:szCs w:val="20"/>
              </w:rPr>
              <w:t>39.</w:t>
            </w:r>
            <w:r>
              <w:rPr>
                <w:sz w:val="20"/>
                <w:szCs w:val="20"/>
              </w:rPr>
              <w:t>56</w:t>
            </w:r>
            <w:r w:rsidRPr="00AB2CAA">
              <w:rPr>
                <w:sz w:val="20"/>
                <w:szCs w:val="20"/>
              </w:rPr>
              <w:t xml:space="preserve"> (11.</w:t>
            </w:r>
            <w:r>
              <w:rPr>
                <w:sz w:val="20"/>
                <w:szCs w:val="20"/>
              </w:rPr>
              <w:t>49</w:t>
            </w:r>
            <w:r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77777777" w:rsidR="00986A1C" w:rsidRDefault="00986A1C" w:rsidP="00106735">
            <w:pPr>
              <w:rPr>
                <w:sz w:val="20"/>
                <w:szCs w:val="20"/>
              </w:rPr>
            </w:pPr>
            <w:bookmarkStart w:id="51" w:name="_Hlk130392242"/>
            <w:r>
              <w:rPr>
                <w:sz w:val="20"/>
                <w:szCs w:val="20"/>
              </w:rPr>
              <w:lastRenderedPageBreak/>
              <w:t xml:space="preserve">Percent MVPA, </w:t>
            </w:r>
            <w:proofErr w:type="gramStart"/>
            <w:r>
              <w:rPr>
                <w:sz w:val="20"/>
                <w:szCs w:val="20"/>
              </w:rPr>
              <w:t>mean(</w:t>
            </w:r>
            <w:proofErr w:type="gramEnd"/>
            <w:r>
              <w:rPr>
                <w:sz w:val="20"/>
                <w:szCs w:val="20"/>
              </w:rPr>
              <w:t>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6F2CF648" w:rsidR="00986A1C" w:rsidRPr="00AB2CAA" w:rsidRDefault="00986A1C" w:rsidP="00106735">
            <w:pPr>
              <w:jc w:val="center"/>
              <w:rPr>
                <w:sz w:val="20"/>
                <w:szCs w:val="20"/>
              </w:rPr>
            </w:pPr>
            <w:r>
              <w:rPr>
                <w:sz w:val="20"/>
                <w:szCs w:val="20"/>
              </w:rPr>
              <w:t>35.79% (11.39)</w:t>
            </w:r>
          </w:p>
        </w:tc>
      </w:tr>
      <w:bookmarkEnd w:id="51"/>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 xml:space="preserve">Standardized Polygenic Risk Score, </w:t>
            </w:r>
            <w:proofErr w:type="gramStart"/>
            <w:r>
              <w:rPr>
                <w:sz w:val="20"/>
                <w:szCs w:val="20"/>
              </w:rPr>
              <w:t>mean(</w:t>
            </w:r>
            <w:proofErr w:type="gramEnd"/>
            <w:r>
              <w:rPr>
                <w:sz w:val="20"/>
                <w:szCs w:val="20"/>
              </w:rPr>
              <w:t>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 xml:space="preserve">Age, </w:t>
            </w:r>
            <w:proofErr w:type="gramStart"/>
            <w:r w:rsidRPr="00AB2CAA">
              <w:rPr>
                <w:sz w:val="20"/>
                <w:szCs w:val="20"/>
              </w:rPr>
              <w:t>mean(</w:t>
            </w:r>
            <w:proofErr w:type="gramEnd"/>
            <w:r w:rsidRPr="00AB2CAA">
              <w:rPr>
                <w:sz w:val="20"/>
                <w:szCs w:val="20"/>
              </w:rPr>
              <w:t>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 xml:space="preserve">Highest Education Level,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 xml:space="preserve">Townsend Index, </w:t>
            </w:r>
            <w:proofErr w:type="gramStart"/>
            <w:r w:rsidRPr="00AB2CAA">
              <w:rPr>
                <w:sz w:val="20"/>
                <w:szCs w:val="20"/>
              </w:rPr>
              <w:t>mean(</w:t>
            </w:r>
            <w:proofErr w:type="gramEnd"/>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 xml:space="preserve">Currently Employed, </w:t>
            </w:r>
            <w:proofErr w:type="gramStart"/>
            <w:r w:rsidRPr="00AB2CAA">
              <w:rPr>
                <w:sz w:val="20"/>
                <w:szCs w:val="20"/>
              </w:rPr>
              <w:t>n(</w:t>
            </w:r>
            <w:proofErr w:type="gramEnd"/>
            <w:r w:rsidRPr="00AB2CAA">
              <w:rPr>
                <w:sz w:val="20"/>
                <w:szCs w:val="20"/>
              </w:rPr>
              <w:t>%)</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xml:space="preserve">, </w:t>
            </w:r>
            <w:proofErr w:type="gramStart"/>
            <w:r w:rsidRPr="00AB2CAA">
              <w:rPr>
                <w:sz w:val="20"/>
                <w:szCs w:val="20"/>
              </w:rPr>
              <w:t>mean(</w:t>
            </w:r>
            <w:proofErr w:type="gramEnd"/>
            <w:r w:rsidRPr="00AB2CAA">
              <w:rPr>
                <w:sz w:val="20"/>
                <w:szCs w:val="20"/>
              </w:rPr>
              <w:t>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 xml:space="preserve">Weekly Alcohol Consumption, </w:t>
            </w:r>
            <w:proofErr w:type="gramStart"/>
            <w:r>
              <w:rPr>
                <w:sz w:val="20"/>
                <w:szCs w:val="20"/>
              </w:rPr>
              <w:t>mean(</w:t>
            </w:r>
            <w:proofErr w:type="gramEnd"/>
            <w:r>
              <w:rPr>
                <w:sz w:val="20"/>
                <w:szCs w:val="20"/>
              </w:rPr>
              <w:t>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 xml:space="preserve">Weekly Oily Fish Consumption, </w:t>
            </w:r>
            <w:proofErr w:type="gramStart"/>
            <w:r>
              <w:rPr>
                <w:sz w:val="20"/>
                <w:szCs w:val="20"/>
              </w:rPr>
              <w:t>mean(</w:t>
            </w:r>
            <w:proofErr w:type="gramEnd"/>
            <w:r>
              <w:rPr>
                <w:sz w:val="20"/>
                <w:szCs w:val="20"/>
              </w:rPr>
              <w:t>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 xml:space="preserve">Female, </w:t>
            </w:r>
            <w:proofErr w:type="gramStart"/>
            <w:r>
              <w:rPr>
                <w:sz w:val="20"/>
                <w:szCs w:val="20"/>
              </w:rPr>
              <w:t>n(</w:t>
            </w:r>
            <w:proofErr w:type="gramEnd"/>
            <w:r>
              <w:rPr>
                <w:sz w:val="20"/>
                <w:szCs w:val="20"/>
              </w:rPr>
              <w:t>%)</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 xml:space="preserve">Parental History of Heart Disease, </w:t>
            </w:r>
            <w:proofErr w:type="gramStart"/>
            <w:r>
              <w:rPr>
                <w:sz w:val="20"/>
                <w:szCs w:val="20"/>
              </w:rPr>
              <w:t>n(</w:t>
            </w:r>
            <w:proofErr w:type="gramEnd"/>
            <w:r>
              <w:rPr>
                <w:sz w:val="20"/>
                <w:szCs w:val="20"/>
              </w:rPr>
              <w:t>%)</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 xml:space="preserve">Cigarette Smoking Status,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t xml:space="preserve">Added Salt Intake,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7777777" w:rsidR="00986A1C" w:rsidRPr="006A2B06" w:rsidRDefault="00986A1C" w:rsidP="00106735">
            <w:pPr>
              <w:rPr>
                <w:b/>
                <w:bCs/>
                <w:sz w:val="20"/>
                <w:szCs w:val="20"/>
              </w:rPr>
            </w:pPr>
            <w:r w:rsidRPr="006A2B06">
              <w:rPr>
                <w:b/>
                <w:bCs/>
                <w:sz w:val="20"/>
                <w:szCs w:val="20"/>
              </w:rPr>
              <w:t xml:space="preserve">Season of Wear,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 xml:space="preserve">Region,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t xml:space="preserve">Mobility Limitations, </w:t>
            </w:r>
            <w:proofErr w:type="gramStart"/>
            <w:r w:rsidRPr="006A2B06">
              <w:rPr>
                <w:sz w:val="20"/>
                <w:szCs w:val="20"/>
              </w:rPr>
              <w:t>n(</w:t>
            </w:r>
            <w:proofErr w:type="gramEnd"/>
            <w:r w:rsidRPr="006A2B06">
              <w:rPr>
                <w:sz w:val="20"/>
                <w:szCs w:val="20"/>
              </w:rPr>
              <w:t>%)</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 w14:paraId="5F6F1E91" w14:textId="7393E480" w:rsidR="00E457C9" w:rsidRPr="001A5906" w:rsidRDefault="00E457C9" w:rsidP="00E457C9">
      <w:pPr>
        <w:jc w:val="center"/>
        <w:rPr>
          <w:b/>
          <w:bCs/>
        </w:rPr>
      </w:pPr>
      <w:r w:rsidRPr="001A5906">
        <w:rPr>
          <w:b/>
          <w:bCs/>
        </w:rPr>
        <w:t xml:space="preserve">Table </w:t>
      </w:r>
      <w:r>
        <w:rPr>
          <w:b/>
          <w:bCs/>
        </w:rPr>
        <w:t>2</w:t>
      </w:r>
      <w:r w:rsidRPr="001A5906">
        <w:rPr>
          <w:b/>
          <w:bCs/>
        </w:rPr>
        <w:t xml:space="preserve">: Overview of </w:t>
      </w:r>
      <w:r>
        <w:rPr>
          <w:b/>
          <w:bCs/>
        </w:rPr>
        <w:t>Physical Activity Volume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457C9" w14:paraId="01CA34C0" w14:textId="77777777" w:rsidTr="00B714A7">
        <w:trPr>
          <w:jc w:val="center"/>
        </w:trPr>
        <w:tc>
          <w:tcPr>
            <w:tcW w:w="1558" w:type="dxa"/>
            <w:vMerge w:val="restart"/>
            <w:vAlign w:val="center"/>
          </w:tcPr>
          <w:p w14:paraId="44F49723" w14:textId="464904E2" w:rsidR="00E457C9" w:rsidRPr="00B54C48" w:rsidRDefault="00E457C9" w:rsidP="00B714A7">
            <w:pPr>
              <w:jc w:val="center"/>
              <w:rPr>
                <w:b/>
                <w:bCs/>
              </w:rPr>
            </w:pPr>
            <w:r w:rsidRPr="00B54C48">
              <w:rPr>
                <w:b/>
                <w:bCs/>
              </w:rPr>
              <w:t>Genetic Risk</w:t>
            </w:r>
            <w:r w:rsidR="00D6172B">
              <w:rPr>
                <w:b/>
                <w:bCs/>
              </w:rPr>
              <w:t xml:space="preserve"> Quintile</w:t>
            </w:r>
          </w:p>
        </w:tc>
        <w:tc>
          <w:tcPr>
            <w:tcW w:w="9687" w:type="dxa"/>
            <w:gridSpan w:val="4"/>
          </w:tcPr>
          <w:p w14:paraId="7656FA38" w14:textId="43B9D34A" w:rsidR="00E457C9" w:rsidRPr="00B54C48" w:rsidRDefault="00E457C9" w:rsidP="00B714A7">
            <w:pPr>
              <w:jc w:val="center"/>
              <w:rPr>
                <w:b/>
                <w:bCs/>
              </w:rPr>
            </w:pPr>
            <w:r w:rsidRPr="00B54C48">
              <w:rPr>
                <w:b/>
                <w:bCs/>
              </w:rPr>
              <w:t xml:space="preserve">Physical Activity </w:t>
            </w:r>
            <w:r w:rsidR="00D6172B">
              <w:rPr>
                <w:b/>
                <w:bCs/>
              </w:rPr>
              <w:t xml:space="preserve">Energy Expenditure </w:t>
            </w:r>
            <w:r w:rsidRPr="00B54C48">
              <w:rPr>
                <w:b/>
                <w:bCs/>
              </w:rPr>
              <w:t>Risk</w:t>
            </w:r>
            <w:r w:rsidR="00D6172B">
              <w:rPr>
                <w:b/>
                <w:bCs/>
              </w:rPr>
              <w:t xml:space="preserve"> Quintile</w:t>
            </w:r>
          </w:p>
        </w:tc>
      </w:tr>
      <w:tr w:rsidR="00E457C9" w14:paraId="6F31E0B9" w14:textId="77777777" w:rsidTr="00195BB5">
        <w:trPr>
          <w:jc w:val="center"/>
        </w:trPr>
        <w:tc>
          <w:tcPr>
            <w:tcW w:w="1558" w:type="dxa"/>
            <w:vMerge/>
          </w:tcPr>
          <w:p w14:paraId="45566DB6" w14:textId="77777777" w:rsidR="00E457C9" w:rsidRDefault="00E457C9" w:rsidP="00B714A7"/>
        </w:tc>
        <w:tc>
          <w:tcPr>
            <w:tcW w:w="2397" w:type="dxa"/>
            <w:tcBorders>
              <w:bottom w:val="single" w:sz="4" w:space="0" w:color="auto"/>
              <w:right w:val="nil"/>
            </w:tcBorders>
            <w:vAlign w:val="center"/>
          </w:tcPr>
          <w:p w14:paraId="1FBBAF4C" w14:textId="77777777" w:rsidR="00E457C9" w:rsidRPr="000863E8" w:rsidRDefault="00E457C9"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E40A85C" w14:textId="77777777" w:rsidR="00E457C9" w:rsidRPr="000863E8" w:rsidRDefault="00E457C9"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187C2A4" w14:textId="77777777" w:rsidR="00E457C9" w:rsidRPr="000863E8" w:rsidRDefault="00E457C9"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B21150F" w14:textId="77C9B3BB" w:rsidR="00E457C9" w:rsidRPr="000863E8" w:rsidRDefault="00E457C9" w:rsidP="001710E3">
            <w:pPr>
              <w:jc w:val="center"/>
              <w:rPr>
                <w:i/>
                <w:iCs/>
              </w:rPr>
            </w:pPr>
            <w:r w:rsidRPr="000863E8">
              <w:rPr>
                <w:i/>
                <w:iCs/>
              </w:rPr>
              <w:t>80</w:t>
            </w:r>
            <w:r w:rsidRPr="000863E8">
              <w:rPr>
                <w:i/>
                <w:iCs/>
                <w:vertAlign w:val="superscript"/>
              </w:rPr>
              <w:t>th</w:t>
            </w:r>
            <w:r w:rsidRPr="000863E8">
              <w:rPr>
                <w:i/>
                <w:iCs/>
              </w:rPr>
              <w:t xml:space="preserve"> Percentile</w:t>
            </w:r>
          </w:p>
        </w:tc>
      </w:tr>
      <w:tr w:rsidR="00195BB5" w14:paraId="719A5DB1" w14:textId="77777777" w:rsidTr="00195BB5">
        <w:trPr>
          <w:jc w:val="center"/>
        </w:trPr>
        <w:tc>
          <w:tcPr>
            <w:tcW w:w="1558" w:type="dxa"/>
            <w:tcBorders>
              <w:right w:val="single" w:sz="4" w:space="0" w:color="auto"/>
            </w:tcBorders>
            <w:vAlign w:val="center"/>
          </w:tcPr>
          <w:p w14:paraId="67871835" w14:textId="77777777" w:rsidR="00195BB5" w:rsidRPr="000863E8" w:rsidRDefault="00195BB5" w:rsidP="00195BB5">
            <w:pPr>
              <w:jc w:val="center"/>
              <w:rPr>
                <w:i/>
                <w:iCs/>
              </w:rPr>
            </w:pPr>
            <w:r w:rsidRPr="000863E8">
              <w:rPr>
                <w:i/>
                <w:iCs/>
              </w:rPr>
              <w:t>20</w:t>
            </w:r>
            <w:r w:rsidRPr="000863E8">
              <w:rPr>
                <w:i/>
                <w:iCs/>
                <w:vertAlign w:val="superscript"/>
              </w:rPr>
              <w:t>th</w:t>
            </w:r>
            <w:r w:rsidRPr="000863E8">
              <w:rPr>
                <w:i/>
                <w:iCs/>
              </w:rPr>
              <w:t xml:space="preserve"> Percentile</w:t>
            </w:r>
          </w:p>
          <w:p w14:paraId="44B8A4F6" w14:textId="77777777" w:rsidR="00195BB5" w:rsidRPr="000863E8" w:rsidRDefault="00195BB5" w:rsidP="00195BB5">
            <w:pPr>
              <w:jc w:val="center"/>
              <w:rPr>
                <w:i/>
                <w:iCs/>
              </w:rPr>
            </w:pPr>
          </w:p>
        </w:tc>
        <w:tc>
          <w:tcPr>
            <w:tcW w:w="2397" w:type="dxa"/>
            <w:tcBorders>
              <w:left w:val="single" w:sz="4" w:space="0" w:color="auto"/>
              <w:bottom w:val="single" w:sz="4" w:space="0" w:color="auto"/>
              <w:right w:val="nil"/>
            </w:tcBorders>
            <w:vAlign w:val="center"/>
          </w:tcPr>
          <w:p w14:paraId="7A9D46EF" w14:textId="5AB5EA93" w:rsidR="00195BB5" w:rsidRDefault="00195BB5" w:rsidP="00195BB5">
            <w:pPr>
              <w:jc w:val="center"/>
            </w:pPr>
            <w:r>
              <w:t>1 (Reference)</w:t>
            </w:r>
          </w:p>
        </w:tc>
        <w:tc>
          <w:tcPr>
            <w:tcW w:w="2430" w:type="dxa"/>
            <w:tcBorders>
              <w:left w:val="nil"/>
              <w:bottom w:val="single" w:sz="4" w:space="0" w:color="auto"/>
              <w:right w:val="nil"/>
            </w:tcBorders>
            <w:vAlign w:val="center"/>
          </w:tcPr>
          <w:p w14:paraId="7EB7294B" w14:textId="445F096C" w:rsidR="00195BB5" w:rsidRDefault="00195BB5" w:rsidP="00195BB5">
            <w:pPr>
              <w:jc w:val="center"/>
            </w:pPr>
            <w:r>
              <w:t>1.11 (95% CI: 1.07-1.15)</w:t>
            </w:r>
          </w:p>
        </w:tc>
        <w:tc>
          <w:tcPr>
            <w:tcW w:w="2430" w:type="dxa"/>
            <w:tcBorders>
              <w:left w:val="nil"/>
              <w:bottom w:val="single" w:sz="4" w:space="0" w:color="auto"/>
              <w:right w:val="nil"/>
            </w:tcBorders>
            <w:vAlign w:val="center"/>
          </w:tcPr>
          <w:p w14:paraId="53B826CB" w14:textId="54E14D4E" w:rsidR="00195BB5" w:rsidRDefault="00195BB5" w:rsidP="00195BB5">
            <w:pPr>
              <w:jc w:val="center"/>
            </w:pPr>
            <w:r>
              <w:t>1.21 (95% CI: 1.13-1.29)</w:t>
            </w:r>
          </w:p>
        </w:tc>
        <w:tc>
          <w:tcPr>
            <w:tcW w:w="2430" w:type="dxa"/>
            <w:tcBorders>
              <w:left w:val="nil"/>
            </w:tcBorders>
            <w:vAlign w:val="center"/>
          </w:tcPr>
          <w:p w14:paraId="5AB52006" w14:textId="051E4830" w:rsidR="00195BB5" w:rsidRDefault="00195BB5" w:rsidP="00195BB5">
            <w:pPr>
              <w:jc w:val="center"/>
            </w:pPr>
            <w:r>
              <w:t>1.31 (95% CI: 1.20-1.45)</w:t>
            </w:r>
          </w:p>
        </w:tc>
      </w:tr>
      <w:tr w:rsidR="00195BB5" w14:paraId="503BEB1B" w14:textId="77777777" w:rsidTr="00195BB5">
        <w:trPr>
          <w:jc w:val="center"/>
        </w:trPr>
        <w:tc>
          <w:tcPr>
            <w:tcW w:w="1558" w:type="dxa"/>
            <w:vAlign w:val="center"/>
          </w:tcPr>
          <w:p w14:paraId="4A09557F" w14:textId="77777777" w:rsidR="00195BB5" w:rsidRPr="000863E8" w:rsidRDefault="00195BB5" w:rsidP="00195BB5">
            <w:pPr>
              <w:jc w:val="center"/>
              <w:rPr>
                <w:i/>
                <w:iCs/>
              </w:rPr>
            </w:pPr>
            <w:r w:rsidRPr="000863E8">
              <w:rPr>
                <w:i/>
                <w:iCs/>
              </w:rPr>
              <w:t>40</w:t>
            </w:r>
            <w:r w:rsidRPr="000863E8">
              <w:rPr>
                <w:i/>
                <w:iCs/>
                <w:vertAlign w:val="superscript"/>
              </w:rPr>
              <w:t>th</w:t>
            </w:r>
            <w:r w:rsidRPr="000863E8">
              <w:rPr>
                <w:i/>
                <w:iCs/>
              </w:rPr>
              <w:t xml:space="preserve"> Percentile</w:t>
            </w:r>
          </w:p>
          <w:p w14:paraId="6321CF43"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23192D49" w14:textId="7CEE21A7" w:rsidR="00195BB5" w:rsidRDefault="00195BB5" w:rsidP="00195BB5">
            <w:pPr>
              <w:jc w:val="center"/>
            </w:pPr>
            <w:r>
              <w:t>1.26 (95% CI: 1.22-1.30)</w:t>
            </w:r>
          </w:p>
        </w:tc>
        <w:tc>
          <w:tcPr>
            <w:tcW w:w="2430" w:type="dxa"/>
            <w:tcBorders>
              <w:left w:val="nil"/>
              <w:bottom w:val="single" w:sz="4" w:space="0" w:color="auto"/>
              <w:right w:val="nil"/>
            </w:tcBorders>
            <w:vAlign w:val="center"/>
          </w:tcPr>
          <w:p w14:paraId="17EB0B3C" w14:textId="1E1DF774" w:rsidR="00195BB5" w:rsidRDefault="00195BB5" w:rsidP="00195BB5">
            <w:pPr>
              <w:jc w:val="center"/>
            </w:pPr>
            <w:r>
              <w:t>1.40 (95% CI: 1.33-1.46)</w:t>
            </w:r>
          </w:p>
        </w:tc>
        <w:tc>
          <w:tcPr>
            <w:tcW w:w="2430" w:type="dxa"/>
            <w:tcBorders>
              <w:left w:val="nil"/>
              <w:bottom w:val="single" w:sz="4" w:space="0" w:color="auto"/>
              <w:right w:val="nil"/>
            </w:tcBorders>
            <w:vAlign w:val="center"/>
          </w:tcPr>
          <w:p w14:paraId="2F1ABBBD" w14:textId="7EC678E1" w:rsidR="00195BB5" w:rsidRDefault="00195BB5" w:rsidP="00195BB5">
            <w:pPr>
              <w:jc w:val="center"/>
            </w:pPr>
            <w:r>
              <w:t>1.51 (95% CI: 1.41-1.63)</w:t>
            </w:r>
          </w:p>
        </w:tc>
        <w:tc>
          <w:tcPr>
            <w:tcW w:w="2430" w:type="dxa"/>
            <w:tcBorders>
              <w:left w:val="nil"/>
            </w:tcBorders>
            <w:vAlign w:val="center"/>
          </w:tcPr>
          <w:p w14:paraId="2FA10B51" w14:textId="02A2E398" w:rsidR="00195BB5" w:rsidRDefault="00195BB5" w:rsidP="00195BB5">
            <w:pPr>
              <w:jc w:val="center"/>
            </w:pPr>
            <w:r>
              <w:t>1.65 (95% CI: 1.49-1.82)</w:t>
            </w:r>
          </w:p>
        </w:tc>
      </w:tr>
      <w:tr w:rsidR="00195BB5" w14:paraId="2F3BFF60" w14:textId="77777777" w:rsidTr="00195BB5">
        <w:trPr>
          <w:jc w:val="center"/>
        </w:trPr>
        <w:tc>
          <w:tcPr>
            <w:tcW w:w="1558" w:type="dxa"/>
            <w:vAlign w:val="center"/>
          </w:tcPr>
          <w:p w14:paraId="25B74BFE" w14:textId="77777777" w:rsidR="00195BB5" w:rsidRPr="000863E8" w:rsidRDefault="00195BB5" w:rsidP="00195BB5">
            <w:pPr>
              <w:jc w:val="center"/>
              <w:rPr>
                <w:i/>
                <w:iCs/>
              </w:rPr>
            </w:pPr>
            <w:r w:rsidRPr="000863E8">
              <w:rPr>
                <w:i/>
                <w:iCs/>
              </w:rPr>
              <w:t>60</w:t>
            </w:r>
            <w:r w:rsidRPr="000863E8">
              <w:rPr>
                <w:i/>
                <w:iCs/>
                <w:vertAlign w:val="superscript"/>
              </w:rPr>
              <w:t>th</w:t>
            </w:r>
            <w:r w:rsidRPr="000863E8">
              <w:rPr>
                <w:i/>
                <w:iCs/>
              </w:rPr>
              <w:t xml:space="preserve"> Percentile</w:t>
            </w:r>
          </w:p>
          <w:p w14:paraId="03EB194E"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6D368A7E" w14:textId="6D095B2C" w:rsidR="00195BB5" w:rsidRDefault="00195BB5" w:rsidP="00195BB5">
            <w:pPr>
              <w:jc w:val="center"/>
            </w:pPr>
            <w:r>
              <w:t>1.53 (95% CI: 1.44-1.63)</w:t>
            </w:r>
          </w:p>
        </w:tc>
        <w:tc>
          <w:tcPr>
            <w:tcW w:w="2430" w:type="dxa"/>
            <w:tcBorders>
              <w:left w:val="nil"/>
              <w:bottom w:val="single" w:sz="4" w:space="0" w:color="auto"/>
              <w:right w:val="nil"/>
            </w:tcBorders>
            <w:vAlign w:val="center"/>
          </w:tcPr>
          <w:p w14:paraId="606BF6B6" w14:textId="3E75A5CB" w:rsidR="00195BB5" w:rsidRDefault="00195BB5" w:rsidP="00195BB5">
            <w:pPr>
              <w:jc w:val="center"/>
            </w:pPr>
            <w:r>
              <w:t>1.71 (95% CI: 1.59-1.83)</w:t>
            </w:r>
          </w:p>
        </w:tc>
        <w:tc>
          <w:tcPr>
            <w:tcW w:w="2430" w:type="dxa"/>
            <w:tcBorders>
              <w:left w:val="nil"/>
              <w:bottom w:val="single" w:sz="4" w:space="0" w:color="auto"/>
              <w:right w:val="nil"/>
            </w:tcBorders>
            <w:vAlign w:val="center"/>
          </w:tcPr>
          <w:p w14:paraId="28E49689" w14:textId="685CB23D" w:rsidR="00195BB5" w:rsidRDefault="00195BB5" w:rsidP="00195BB5">
            <w:pPr>
              <w:jc w:val="center"/>
            </w:pPr>
            <w:r>
              <w:t>1.85 (95% CI: 1.70-2.02)</w:t>
            </w:r>
          </w:p>
        </w:tc>
        <w:tc>
          <w:tcPr>
            <w:tcW w:w="2430" w:type="dxa"/>
            <w:tcBorders>
              <w:left w:val="nil"/>
            </w:tcBorders>
            <w:vAlign w:val="center"/>
          </w:tcPr>
          <w:p w14:paraId="646FC741" w14:textId="6499720A" w:rsidR="00195BB5" w:rsidRDefault="00195BB5" w:rsidP="00195BB5">
            <w:pPr>
              <w:jc w:val="center"/>
            </w:pPr>
            <w:r>
              <w:t>2.02 (95% CI: 1.81-2.26)</w:t>
            </w:r>
          </w:p>
        </w:tc>
      </w:tr>
      <w:tr w:rsidR="00195BB5" w14:paraId="305E493E" w14:textId="77777777" w:rsidTr="00195BB5">
        <w:trPr>
          <w:jc w:val="center"/>
        </w:trPr>
        <w:tc>
          <w:tcPr>
            <w:tcW w:w="1558" w:type="dxa"/>
            <w:vAlign w:val="center"/>
          </w:tcPr>
          <w:p w14:paraId="2BC0DBE5" w14:textId="77777777" w:rsidR="00195BB5" w:rsidRPr="000863E8" w:rsidRDefault="00195BB5" w:rsidP="00195BB5">
            <w:pPr>
              <w:jc w:val="center"/>
              <w:rPr>
                <w:i/>
                <w:iCs/>
              </w:rPr>
            </w:pPr>
            <w:r w:rsidRPr="000863E8">
              <w:rPr>
                <w:i/>
                <w:iCs/>
              </w:rPr>
              <w:t>80</w:t>
            </w:r>
            <w:r w:rsidRPr="000863E8">
              <w:rPr>
                <w:i/>
                <w:iCs/>
                <w:vertAlign w:val="superscript"/>
              </w:rPr>
              <w:t xml:space="preserve">th </w:t>
            </w:r>
            <w:r w:rsidRPr="000863E8">
              <w:rPr>
                <w:i/>
                <w:iCs/>
              </w:rPr>
              <w:t>Percentile</w:t>
            </w:r>
          </w:p>
          <w:p w14:paraId="20C0A7C0" w14:textId="77777777" w:rsidR="00195BB5" w:rsidRPr="000863E8" w:rsidRDefault="00195BB5" w:rsidP="00195BB5">
            <w:pPr>
              <w:jc w:val="center"/>
              <w:rPr>
                <w:i/>
                <w:iCs/>
              </w:rPr>
            </w:pPr>
          </w:p>
        </w:tc>
        <w:tc>
          <w:tcPr>
            <w:tcW w:w="2397" w:type="dxa"/>
            <w:tcBorders>
              <w:right w:val="nil"/>
            </w:tcBorders>
            <w:vAlign w:val="center"/>
          </w:tcPr>
          <w:p w14:paraId="19F03623" w14:textId="67ECFF90" w:rsidR="00195BB5" w:rsidRDefault="00195BB5" w:rsidP="00195BB5">
            <w:pPr>
              <w:jc w:val="center"/>
            </w:pPr>
            <w:r>
              <w:t>1.92 (95% CI: 1.77-2.10)</w:t>
            </w:r>
          </w:p>
        </w:tc>
        <w:tc>
          <w:tcPr>
            <w:tcW w:w="2430" w:type="dxa"/>
            <w:tcBorders>
              <w:left w:val="nil"/>
              <w:right w:val="nil"/>
            </w:tcBorders>
            <w:vAlign w:val="center"/>
          </w:tcPr>
          <w:p w14:paraId="2F5997D6" w14:textId="6681C85A" w:rsidR="00195BB5" w:rsidRDefault="00195BB5" w:rsidP="00195BB5">
            <w:pPr>
              <w:jc w:val="center"/>
            </w:pPr>
            <w:r>
              <w:t>2.14 (95% CI: 1.94-2.36)</w:t>
            </w:r>
          </w:p>
        </w:tc>
        <w:tc>
          <w:tcPr>
            <w:tcW w:w="2430" w:type="dxa"/>
            <w:tcBorders>
              <w:left w:val="nil"/>
              <w:right w:val="nil"/>
            </w:tcBorders>
            <w:vAlign w:val="center"/>
          </w:tcPr>
          <w:p w14:paraId="1B22AC49" w14:textId="66852012" w:rsidR="00195BB5" w:rsidRDefault="00195BB5" w:rsidP="00195BB5">
            <w:pPr>
              <w:jc w:val="center"/>
            </w:pPr>
            <w:r>
              <w:t>2.32 (95% CI: 2.08-2.59)</w:t>
            </w:r>
          </w:p>
        </w:tc>
        <w:tc>
          <w:tcPr>
            <w:tcW w:w="2430" w:type="dxa"/>
            <w:tcBorders>
              <w:left w:val="nil"/>
            </w:tcBorders>
            <w:vAlign w:val="center"/>
          </w:tcPr>
          <w:p w14:paraId="1C382132" w14:textId="67B4BFA1" w:rsidR="00195BB5" w:rsidRDefault="00195BB5" w:rsidP="00195BB5">
            <w:pPr>
              <w:jc w:val="center"/>
            </w:pPr>
            <w:r>
              <w:t>2.53 (95% CI: 2.22-2.88)</w:t>
            </w:r>
          </w:p>
        </w:tc>
      </w:tr>
    </w:tbl>
    <w:p w14:paraId="5F4A430A" w14:textId="1E6CFF2B" w:rsidR="00F57D67" w:rsidRDefault="00F57D67" w:rsidP="00E457C9">
      <w:pPr>
        <w:jc w:val="center"/>
      </w:pPr>
    </w:p>
    <w:p w14:paraId="5685D0B6" w14:textId="77777777" w:rsidR="001B4F91" w:rsidRDefault="001B4F91" w:rsidP="00E457C9">
      <w:pPr>
        <w:jc w:val="center"/>
      </w:pPr>
    </w:p>
    <w:p w14:paraId="756DB36F" w14:textId="1037BF0B" w:rsidR="00D6172B" w:rsidRPr="001A5906" w:rsidRDefault="00D6172B" w:rsidP="00D6172B">
      <w:pPr>
        <w:jc w:val="center"/>
        <w:rPr>
          <w:b/>
          <w:bCs/>
        </w:rPr>
      </w:pPr>
      <w:r w:rsidRPr="001A5906">
        <w:rPr>
          <w:b/>
          <w:bCs/>
        </w:rPr>
        <w:t xml:space="preserve">Table </w:t>
      </w:r>
      <w:r>
        <w:rPr>
          <w:b/>
          <w:bCs/>
        </w:rPr>
        <w:t>3</w:t>
      </w:r>
      <w:r w:rsidRPr="001A5906">
        <w:rPr>
          <w:b/>
          <w:bCs/>
        </w:rPr>
        <w:t xml:space="preserve">: Overview of </w:t>
      </w:r>
      <w:r>
        <w:rPr>
          <w:b/>
          <w:bCs/>
        </w:rPr>
        <w:t>Physical Activity Intensity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D6172B" w14:paraId="0455B89A" w14:textId="77777777" w:rsidTr="00B714A7">
        <w:trPr>
          <w:jc w:val="center"/>
        </w:trPr>
        <w:tc>
          <w:tcPr>
            <w:tcW w:w="1558" w:type="dxa"/>
            <w:vMerge w:val="restart"/>
            <w:vAlign w:val="center"/>
          </w:tcPr>
          <w:p w14:paraId="0C899AD9" w14:textId="4FDE9E6F" w:rsidR="00D6172B" w:rsidRPr="00B54C48" w:rsidRDefault="00D6172B" w:rsidP="00B714A7">
            <w:pPr>
              <w:jc w:val="center"/>
              <w:rPr>
                <w:b/>
                <w:bCs/>
              </w:rPr>
            </w:pPr>
            <w:r w:rsidRPr="00B54C48">
              <w:rPr>
                <w:b/>
                <w:bCs/>
              </w:rPr>
              <w:t>Genetic Risk</w:t>
            </w:r>
            <w:r>
              <w:rPr>
                <w:b/>
                <w:bCs/>
              </w:rPr>
              <w:t xml:space="preserve"> Quintile</w:t>
            </w:r>
          </w:p>
        </w:tc>
        <w:tc>
          <w:tcPr>
            <w:tcW w:w="9687" w:type="dxa"/>
            <w:gridSpan w:val="4"/>
          </w:tcPr>
          <w:p w14:paraId="16062212" w14:textId="0FAFD9C4" w:rsidR="00D6172B" w:rsidRPr="00B54C48" w:rsidRDefault="00D6172B" w:rsidP="00B714A7">
            <w:pPr>
              <w:jc w:val="center"/>
              <w:rPr>
                <w:b/>
                <w:bCs/>
              </w:rPr>
            </w:pPr>
            <w:r>
              <w:rPr>
                <w:b/>
                <w:bCs/>
              </w:rPr>
              <w:t>Percent Moderate-to-Vigorous Physical Activity Risk Quintile</w:t>
            </w:r>
          </w:p>
        </w:tc>
      </w:tr>
      <w:tr w:rsidR="00D6172B" w14:paraId="41B972D9" w14:textId="77777777" w:rsidTr="001B4F91">
        <w:trPr>
          <w:jc w:val="center"/>
        </w:trPr>
        <w:tc>
          <w:tcPr>
            <w:tcW w:w="1558" w:type="dxa"/>
            <w:vMerge/>
          </w:tcPr>
          <w:p w14:paraId="679797ED" w14:textId="77777777" w:rsidR="00D6172B" w:rsidRDefault="00D6172B" w:rsidP="00B714A7"/>
        </w:tc>
        <w:tc>
          <w:tcPr>
            <w:tcW w:w="2397" w:type="dxa"/>
            <w:tcBorders>
              <w:bottom w:val="single" w:sz="4" w:space="0" w:color="auto"/>
              <w:right w:val="nil"/>
            </w:tcBorders>
            <w:vAlign w:val="center"/>
          </w:tcPr>
          <w:p w14:paraId="3DAC50D7" w14:textId="77777777" w:rsidR="00D6172B" w:rsidRPr="000863E8" w:rsidRDefault="00D6172B"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6A6179B" w14:textId="77777777" w:rsidR="00D6172B" w:rsidRPr="000863E8" w:rsidRDefault="00D6172B"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E4646E" w14:textId="77777777" w:rsidR="00D6172B" w:rsidRPr="000863E8" w:rsidRDefault="00D6172B"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4A2D2A38" w14:textId="2A70E96F" w:rsidR="00D6172B" w:rsidRPr="000863E8" w:rsidRDefault="00D6172B" w:rsidP="00D6172B">
            <w:pPr>
              <w:jc w:val="center"/>
              <w:rPr>
                <w:i/>
                <w:iCs/>
              </w:rPr>
            </w:pPr>
            <w:r w:rsidRPr="000863E8">
              <w:rPr>
                <w:i/>
                <w:iCs/>
              </w:rPr>
              <w:t>80</w:t>
            </w:r>
            <w:r w:rsidRPr="000863E8">
              <w:rPr>
                <w:i/>
                <w:iCs/>
                <w:vertAlign w:val="superscript"/>
              </w:rPr>
              <w:t>th</w:t>
            </w:r>
            <w:r w:rsidRPr="000863E8">
              <w:rPr>
                <w:i/>
                <w:iCs/>
              </w:rPr>
              <w:t xml:space="preserve"> Percentile</w:t>
            </w:r>
          </w:p>
        </w:tc>
      </w:tr>
      <w:tr w:rsidR="001B4F91" w14:paraId="5ED42432" w14:textId="77777777" w:rsidTr="001B4F91">
        <w:trPr>
          <w:jc w:val="center"/>
        </w:trPr>
        <w:tc>
          <w:tcPr>
            <w:tcW w:w="1558" w:type="dxa"/>
            <w:vAlign w:val="center"/>
          </w:tcPr>
          <w:p w14:paraId="0277B3C5" w14:textId="77777777" w:rsidR="001B4F91" w:rsidRPr="000863E8" w:rsidRDefault="001B4F91" w:rsidP="001B4F91">
            <w:pPr>
              <w:jc w:val="center"/>
              <w:rPr>
                <w:i/>
                <w:iCs/>
              </w:rPr>
            </w:pPr>
            <w:r w:rsidRPr="000863E8">
              <w:rPr>
                <w:i/>
                <w:iCs/>
              </w:rPr>
              <w:t>20</w:t>
            </w:r>
            <w:r w:rsidRPr="000863E8">
              <w:rPr>
                <w:i/>
                <w:iCs/>
                <w:vertAlign w:val="superscript"/>
              </w:rPr>
              <w:t>th</w:t>
            </w:r>
            <w:r w:rsidRPr="000863E8">
              <w:rPr>
                <w:i/>
                <w:iCs/>
              </w:rPr>
              <w:t xml:space="preserve"> Percentile</w:t>
            </w:r>
          </w:p>
          <w:p w14:paraId="4538443D"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1A9EB06E" w14:textId="07FAE4AA" w:rsidR="001B4F91" w:rsidRDefault="001B4F91" w:rsidP="001B4F91">
            <w:pPr>
              <w:jc w:val="center"/>
            </w:pPr>
            <w:r>
              <w:t>1 (Reference)</w:t>
            </w:r>
          </w:p>
        </w:tc>
        <w:tc>
          <w:tcPr>
            <w:tcW w:w="2430" w:type="dxa"/>
            <w:tcBorders>
              <w:left w:val="nil"/>
              <w:bottom w:val="single" w:sz="4" w:space="0" w:color="auto"/>
              <w:right w:val="nil"/>
            </w:tcBorders>
            <w:vAlign w:val="center"/>
          </w:tcPr>
          <w:p w14:paraId="54E33564" w14:textId="3F770F80" w:rsidR="001B4F91" w:rsidRDefault="001B4F91" w:rsidP="001B4F91">
            <w:pPr>
              <w:jc w:val="center"/>
            </w:pPr>
            <w:r>
              <w:t>1.15 (95% CI: 1.09-1.20)</w:t>
            </w:r>
          </w:p>
        </w:tc>
        <w:tc>
          <w:tcPr>
            <w:tcW w:w="2430" w:type="dxa"/>
            <w:tcBorders>
              <w:left w:val="nil"/>
              <w:bottom w:val="single" w:sz="4" w:space="0" w:color="auto"/>
              <w:right w:val="nil"/>
            </w:tcBorders>
            <w:vAlign w:val="center"/>
          </w:tcPr>
          <w:p w14:paraId="2B841778" w14:textId="220D4F32" w:rsidR="001B4F91" w:rsidRDefault="001B4F91" w:rsidP="001B4F91">
            <w:pPr>
              <w:jc w:val="center"/>
            </w:pPr>
            <w:r>
              <w:t>1.29 (95% CI: 1.18-1.41)</w:t>
            </w:r>
          </w:p>
        </w:tc>
        <w:tc>
          <w:tcPr>
            <w:tcW w:w="2430" w:type="dxa"/>
            <w:tcBorders>
              <w:left w:val="nil"/>
            </w:tcBorders>
            <w:vAlign w:val="center"/>
          </w:tcPr>
          <w:p w14:paraId="05851DC8" w14:textId="71EEB497" w:rsidR="001B4F91" w:rsidRDefault="001B4F91" w:rsidP="001B4F91">
            <w:pPr>
              <w:jc w:val="center"/>
            </w:pPr>
            <w:r>
              <w:t>1.47 (95% CI: 1.28-1.68)</w:t>
            </w:r>
          </w:p>
        </w:tc>
      </w:tr>
      <w:tr w:rsidR="001B4F91" w14:paraId="4B30A856" w14:textId="77777777" w:rsidTr="001B4F91">
        <w:trPr>
          <w:jc w:val="center"/>
        </w:trPr>
        <w:tc>
          <w:tcPr>
            <w:tcW w:w="1558" w:type="dxa"/>
            <w:vAlign w:val="center"/>
          </w:tcPr>
          <w:p w14:paraId="0B7D8841" w14:textId="77777777" w:rsidR="001B4F91" w:rsidRPr="000863E8" w:rsidRDefault="001B4F91" w:rsidP="001B4F91">
            <w:pPr>
              <w:jc w:val="center"/>
              <w:rPr>
                <w:i/>
                <w:iCs/>
              </w:rPr>
            </w:pPr>
            <w:r w:rsidRPr="000863E8">
              <w:rPr>
                <w:i/>
                <w:iCs/>
              </w:rPr>
              <w:t>40</w:t>
            </w:r>
            <w:r w:rsidRPr="000863E8">
              <w:rPr>
                <w:i/>
                <w:iCs/>
                <w:vertAlign w:val="superscript"/>
              </w:rPr>
              <w:t>th</w:t>
            </w:r>
            <w:r w:rsidRPr="000863E8">
              <w:rPr>
                <w:i/>
                <w:iCs/>
              </w:rPr>
              <w:t xml:space="preserve"> Percentile</w:t>
            </w:r>
          </w:p>
          <w:p w14:paraId="69E0E347"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737C0770" w14:textId="3CEDD9EB" w:rsidR="001B4F91" w:rsidRDefault="001B4F91" w:rsidP="001B4F91">
            <w:pPr>
              <w:jc w:val="center"/>
            </w:pPr>
            <w:r>
              <w:t>1.26 (95% CI: 1.22-1.30)</w:t>
            </w:r>
          </w:p>
        </w:tc>
        <w:tc>
          <w:tcPr>
            <w:tcW w:w="2430" w:type="dxa"/>
            <w:tcBorders>
              <w:left w:val="nil"/>
              <w:bottom w:val="single" w:sz="4" w:space="0" w:color="auto"/>
              <w:right w:val="nil"/>
            </w:tcBorders>
            <w:vAlign w:val="center"/>
          </w:tcPr>
          <w:p w14:paraId="78363C0F" w14:textId="76BA63A1" w:rsidR="001B4F91" w:rsidRDefault="001B4F91" w:rsidP="001B4F91">
            <w:pPr>
              <w:jc w:val="center"/>
            </w:pPr>
            <w:r>
              <w:t>1.44 (95% CI: 1.36-1.52)</w:t>
            </w:r>
          </w:p>
        </w:tc>
        <w:tc>
          <w:tcPr>
            <w:tcW w:w="2430" w:type="dxa"/>
            <w:tcBorders>
              <w:left w:val="nil"/>
              <w:bottom w:val="single" w:sz="4" w:space="0" w:color="auto"/>
              <w:right w:val="nil"/>
            </w:tcBorders>
            <w:vAlign w:val="center"/>
          </w:tcPr>
          <w:p w14:paraId="53AB0CB3" w14:textId="28DE898D" w:rsidR="001B4F91" w:rsidRDefault="001B4F91" w:rsidP="001B4F91">
            <w:pPr>
              <w:jc w:val="center"/>
            </w:pPr>
            <w:r>
              <w:t>1.62 (95% CI: 1.47-1.77)</w:t>
            </w:r>
          </w:p>
        </w:tc>
        <w:tc>
          <w:tcPr>
            <w:tcW w:w="2430" w:type="dxa"/>
            <w:tcBorders>
              <w:left w:val="nil"/>
            </w:tcBorders>
            <w:vAlign w:val="center"/>
          </w:tcPr>
          <w:p w14:paraId="6413159A" w14:textId="19BBE0AB" w:rsidR="001B4F91" w:rsidRDefault="001B4F91" w:rsidP="001B4F91">
            <w:pPr>
              <w:jc w:val="center"/>
            </w:pPr>
            <w:r>
              <w:t>1.84 (95% CI: 1.61-2.12)</w:t>
            </w:r>
          </w:p>
        </w:tc>
      </w:tr>
      <w:tr w:rsidR="001B4F91" w14:paraId="1260218C" w14:textId="77777777" w:rsidTr="001B4F91">
        <w:trPr>
          <w:jc w:val="center"/>
        </w:trPr>
        <w:tc>
          <w:tcPr>
            <w:tcW w:w="1558" w:type="dxa"/>
            <w:vAlign w:val="center"/>
          </w:tcPr>
          <w:p w14:paraId="24B6BA98" w14:textId="77777777" w:rsidR="001B4F91" w:rsidRPr="000863E8" w:rsidRDefault="001B4F91" w:rsidP="001B4F91">
            <w:pPr>
              <w:jc w:val="center"/>
              <w:rPr>
                <w:i/>
                <w:iCs/>
              </w:rPr>
            </w:pPr>
            <w:r w:rsidRPr="000863E8">
              <w:rPr>
                <w:i/>
                <w:iCs/>
              </w:rPr>
              <w:t>60</w:t>
            </w:r>
            <w:r w:rsidRPr="000863E8">
              <w:rPr>
                <w:i/>
                <w:iCs/>
                <w:vertAlign w:val="superscript"/>
              </w:rPr>
              <w:t>th</w:t>
            </w:r>
            <w:r w:rsidRPr="000863E8">
              <w:rPr>
                <w:i/>
                <w:iCs/>
              </w:rPr>
              <w:t xml:space="preserve"> Percentile</w:t>
            </w:r>
          </w:p>
          <w:p w14:paraId="11211A69"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3DFEE2AB" w14:textId="34D11D63" w:rsidR="001B4F91" w:rsidRDefault="001B4F91" w:rsidP="001B4F91">
            <w:pPr>
              <w:jc w:val="center"/>
            </w:pPr>
            <w:r>
              <w:t>1.54 (95% CI: 1.45-1.63)</w:t>
            </w:r>
          </w:p>
        </w:tc>
        <w:tc>
          <w:tcPr>
            <w:tcW w:w="2430" w:type="dxa"/>
            <w:tcBorders>
              <w:left w:val="nil"/>
              <w:bottom w:val="single" w:sz="4" w:space="0" w:color="auto"/>
              <w:right w:val="nil"/>
            </w:tcBorders>
            <w:vAlign w:val="center"/>
          </w:tcPr>
          <w:p w14:paraId="764AA09F" w14:textId="0E0C45AA" w:rsidR="001B4F91" w:rsidRDefault="001B4F91" w:rsidP="001B4F91">
            <w:pPr>
              <w:jc w:val="center"/>
            </w:pPr>
            <w:r>
              <w:t>1.77 (95% CI: 1.64-1.91)</w:t>
            </w:r>
          </w:p>
        </w:tc>
        <w:tc>
          <w:tcPr>
            <w:tcW w:w="2430" w:type="dxa"/>
            <w:tcBorders>
              <w:left w:val="nil"/>
              <w:bottom w:val="single" w:sz="4" w:space="0" w:color="auto"/>
              <w:right w:val="nil"/>
            </w:tcBorders>
            <w:vAlign w:val="center"/>
          </w:tcPr>
          <w:p w14:paraId="2800E02F" w14:textId="37CD2C16" w:rsidR="001B4F91" w:rsidRDefault="001B4F91" w:rsidP="001B4F91">
            <w:pPr>
              <w:jc w:val="center"/>
            </w:pPr>
            <w:r>
              <w:t>1.99 (95% CI: 1.79-2.21)</w:t>
            </w:r>
          </w:p>
        </w:tc>
        <w:tc>
          <w:tcPr>
            <w:tcW w:w="2430" w:type="dxa"/>
            <w:tcBorders>
              <w:left w:val="nil"/>
            </w:tcBorders>
            <w:vAlign w:val="center"/>
          </w:tcPr>
          <w:p w14:paraId="44A53E9F" w14:textId="70E293A8" w:rsidR="001B4F91" w:rsidRDefault="001B4F91" w:rsidP="001B4F91">
            <w:pPr>
              <w:jc w:val="center"/>
            </w:pPr>
            <w:r>
              <w:t>2.27 (95% CI: 1.96-2.63)</w:t>
            </w:r>
          </w:p>
        </w:tc>
      </w:tr>
      <w:tr w:rsidR="001B4F91" w14:paraId="4A91DEAA" w14:textId="77777777" w:rsidTr="001B4F91">
        <w:trPr>
          <w:jc w:val="center"/>
        </w:trPr>
        <w:tc>
          <w:tcPr>
            <w:tcW w:w="1558" w:type="dxa"/>
            <w:vAlign w:val="center"/>
          </w:tcPr>
          <w:p w14:paraId="2228FA19" w14:textId="5F51EB7C" w:rsidR="001B4F91" w:rsidRPr="000863E8" w:rsidRDefault="001B4F91" w:rsidP="00FB135F">
            <w:pPr>
              <w:jc w:val="center"/>
              <w:rPr>
                <w:i/>
                <w:iCs/>
              </w:rPr>
            </w:pPr>
            <w:r w:rsidRPr="000863E8">
              <w:rPr>
                <w:i/>
                <w:iCs/>
              </w:rPr>
              <w:t>80</w:t>
            </w:r>
            <w:r w:rsidRPr="000863E8">
              <w:rPr>
                <w:i/>
                <w:iCs/>
                <w:vertAlign w:val="superscript"/>
              </w:rPr>
              <w:t xml:space="preserve">th </w:t>
            </w:r>
            <w:r w:rsidRPr="000863E8">
              <w:rPr>
                <w:i/>
                <w:iCs/>
              </w:rPr>
              <w:t>Percentile</w:t>
            </w:r>
          </w:p>
          <w:p w14:paraId="7B121323" w14:textId="77777777" w:rsidR="001B4F91" w:rsidRPr="000863E8" w:rsidRDefault="001B4F91" w:rsidP="001B4F91">
            <w:pPr>
              <w:jc w:val="center"/>
              <w:rPr>
                <w:i/>
                <w:iCs/>
              </w:rPr>
            </w:pPr>
          </w:p>
        </w:tc>
        <w:tc>
          <w:tcPr>
            <w:tcW w:w="2397" w:type="dxa"/>
            <w:tcBorders>
              <w:right w:val="nil"/>
            </w:tcBorders>
            <w:vAlign w:val="center"/>
          </w:tcPr>
          <w:p w14:paraId="7F750CBD" w14:textId="33CA44B0" w:rsidR="001B4F91" w:rsidRDefault="001B4F91" w:rsidP="001B4F91">
            <w:pPr>
              <w:jc w:val="center"/>
            </w:pPr>
            <w:r>
              <w:t>1.92 (95% CI: 1.76-2.11)</w:t>
            </w:r>
          </w:p>
        </w:tc>
        <w:tc>
          <w:tcPr>
            <w:tcW w:w="2430" w:type="dxa"/>
            <w:tcBorders>
              <w:left w:val="nil"/>
              <w:right w:val="nil"/>
            </w:tcBorders>
            <w:vAlign w:val="center"/>
          </w:tcPr>
          <w:p w14:paraId="4876A592" w14:textId="04D55D9E" w:rsidR="001B4F91" w:rsidRDefault="001B4F91" w:rsidP="001B4F91">
            <w:pPr>
              <w:jc w:val="center"/>
            </w:pPr>
            <w:r>
              <w:t>2.20 (95% CI: 1.99-2.44)</w:t>
            </w:r>
          </w:p>
        </w:tc>
        <w:tc>
          <w:tcPr>
            <w:tcW w:w="2430" w:type="dxa"/>
            <w:tcBorders>
              <w:left w:val="nil"/>
              <w:right w:val="nil"/>
            </w:tcBorders>
            <w:vAlign w:val="center"/>
          </w:tcPr>
          <w:p w14:paraId="0ABAB612" w14:textId="0F1CA759" w:rsidR="001B4F91" w:rsidRDefault="001B4F91" w:rsidP="001B4F91">
            <w:pPr>
              <w:jc w:val="center"/>
            </w:pPr>
            <w:r>
              <w:t>2.48 (95% CI: 2.18-2.81)</w:t>
            </w:r>
          </w:p>
        </w:tc>
        <w:tc>
          <w:tcPr>
            <w:tcW w:w="2430" w:type="dxa"/>
            <w:tcBorders>
              <w:left w:val="nil"/>
            </w:tcBorders>
            <w:vAlign w:val="center"/>
          </w:tcPr>
          <w:p w14:paraId="37E796D3" w14:textId="6EAA3BE7" w:rsidR="001B4F91" w:rsidRDefault="001B4F91" w:rsidP="001B4F91">
            <w:pPr>
              <w:jc w:val="center"/>
            </w:pPr>
            <w:r>
              <w:t>2.83 (95% CI: 2.40-3.32)</w:t>
            </w:r>
          </w:p>
        </w:tc>
      </w:tr>
    </w:tbl>
    <w:p w14:paraId="1DDF2897" w14:textId="77777777" w:rsidR="009D5BCB" w:rsidRDefault="009D5BCB"/>
    <w:p w14:paraId="68BCE388" w14:textId="72028AFF" w:rsidR="008C12F6" w:rsidRDefault="008C12F6" w:rsidP="008C12F6">
      <w:pPr>
        <w:jc w:val="center"/>
        <w:rPr>
          <w:b/>
          <w:bCs/>
        </w:rPr>
      </w:pPr>
    </w:p>
    <w:p w14:paraId="66DED007" w14:textId="77777777" w:rsidR="008C12F6" w:rsidRDefault="008C12F6" w:rsidP="008C12F6">
      <w:pPr>
        <w:jc w:val="center"/>
        <w:rPr>
          <w:b/>
          <w:bCs/>
        </w:rPr>
      </w:pPr>
    </w:p>
    <w:p w14:paraId="0CDF7FAD" w14:textId="77777777" w:rsidR="008C12F6" w:rsidRDefault="008C12F6" w:rsidP="008C12F6">
      <w:pPr>
        <w:jc w:val="center"/>
        <w:rPr>
          <w:b/>
          <w:bCs/>
        </w:rPr>
      </w:pPr>
    </w:p>
    <w:p w14:paraId="7531CF3C" w14:textId="77777777" w:rsidR="008C12F6" w:rsidRDefault="008C12F6" w:rsidP="008C12F6">
      <w:pPr>
        <w:rPr>
          <w:b/>
          <w:bCs/>
        </w:rPr>
      </w:pPr>
    </w:p>
    <w:p w14:paraId="12E82444" w14:textId="77777777" w:rsidR="008C12F6" w:rsidRDefault="008C12F6" w:rsidP="008C12F6">
      <w:pPr>
        <w:rPr>
          <w:b/>
          <w:bCs/>
        </w:rPr>
      </w:pPr>
    </w:p>
    <w:p w14:paraId="6E909454" w14:textId="25C27F1D" w:rsidR="008C12F6" w:rsidRDefault="008C12F6" w:rsidP="008C12F6">
      <w:pPr>
        <w:jc w:val="center"/>
        <w:rPr>
          <w:b/>
          <w:bCs/>
        </w:rPr>
      </w:pPr>
      <w:commentRangeStart w:id="52"/>
      <w:commentRangeStart w:id="53"/>
      <w:r w:rsidRPr="00E427E6">
        <w:rPr>
          <w:b/>
          <w:bCs/>
          <w:highlight w:val="yellow"/>
        </w:rPr>
        <w:t xml:space="preserve">Figure </w:t>
      </w:r>
      <w:r>
        <w:rPr>
          <w:b/>
          <w:bCs/>
          <w:highlight w:val="yellow"/>
        </w:rPr>
        <w:t>2</w:t>
      </w:r>
      <w:r w:rsidRPr="00E427E6">
        <w:rPr>
          <w:b/>
          <w:bCs/>
          <w:highlight w:val="yellow"/>
        </w:rPr>
        <w:t>: Forest Plot</w:t>
      </w:r>
      <w:r>
        <w:rPr>
          <w:b/>
          <w:bCs/>
          <w:highlight w:val="yellow"/>
        </w:rPr>
        <w:t>s</w:t>
      </w:r>
      <w:r w:rsidRPr="00E427E6">
        <w:rPr>
          <w:b/>
          <w:bCs/>
          <w:highlight w:val="yellow"/>
        </w:rPr>
        <w:t xml:space="preserve"> of Genetic </w:t>
      </w:r>
      <w:r>
        <w:rPr>
          <w:b/>
          <w:bCs/>
          <w:highlight w:val="yellow"/>
        </w:rPr>
        <w:t xml:space="preserve">Risk </w:t>
      </w:r>
      <w:r w:rsidRPr="00E427E6">
        <w:rPr>
          <w:b/>
          <w:bCs/>
          <w:highlight w:val="yellow"/>
        </w:rPr>
        <w:t xml:space="preserve">and </w:t>
      </w:r>
      <w:r>
        <w:rPr>
          <w:b/>
          <w:bCs/>
          <w:highlight w:val="yellow"/>
        </w:rPr>
        <w:t>Physical Activity</w:t>
      </w:r>
      <w:r w:rsidRPr="00E427E6">
        <w:rPr>
          <w:b/>
          <w:bCs/>
          <w:highlight w:val="yellow"/>
        </w:rPr>
        <w:t xml:space="preserve"> and Incident CAD</w:t>
      </w:r>
      <w:commentRangeEnd w:id="52"/>
      <w:r w:rsidRPr="00E427E6">
        <w:rPr>
          <w:rStyle w:val="CommentReference"/>
          <w:highlight w:val="yellow"/>
        </w:rPr>
        <w:commentReference w:id="52"/>
      </w:r>
      <w:commentRangeEnd w:id="53"/>
      <w:r>
        <w:rPr>
          <w:rStyle w:val="CommentReference"/>
        </w:rPr>
        <w:commentReference w:id="53"/>
      </w:r>
    </w:p>
    <w:p w14:paraId="31933E26" w14:textId="11E63B25" w:rsidR="008C12F6" w:rsidRDefault="008C12F6" w:rsidP="008C12F6">
      <w:pPr>
        <w:jc w:val="center"/>
        <w:rPr>
          <w:b/>
          <w:bCs/>
        </w:rPr>
      </w:pPr>
      <w:r>
        <w:rPr>
          <w:b/>
          <w:bCs/>
        </w:rPr>
        <w:t>A</w:t>
      </w:r>
    </w:p>
    <w:tbl>
      <w:tblPr>
        <w:tblStyle w:val="TableGrid"/>
        <w:tblW w:w="0" w:type="auto"/>
        <w:tblLook w:val="04A0" w:firstRow="1" w:lastRow="0" w:firstColumn="1" w:lastColumn="0" w:noHBand="0" w:noVBand="1"/>
      </w:tblPr>
      <w:tblGrid>
        <w:gridCol w:w="9350"/>
      </w:tblGrid>
      <w:tr w:rsidR="008C12F6" w14:paraId="304675C1" w14:textId="77777777" w:rsidTr="00106735">
        <w:tc>
          <w:tcPr>
            <w:tcW w:w="9350" w:type="dxa"/>
          </w:tcPr>
          <w:p w14:paraId="4AA7770E"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158F29E2" w14:textId="77777777" w:rsidR="008C12F6" w:rsidRDefault="008C12F6" w:rsidP="00106735">
            <w:pPr>
              <w:jc w:val="center"/>
              <w:rPr>
                <w:b/>
                <w:bCs/>
              </w:rPr>
            </w:pPr>
            <w:r>
              <w:rPr>
                <w:noProof/>
              </w:rPr>
              <w:lastRenderedPageBreak/>
              <w:drawing>
                <wp:inline distT="0" distB="0" distL="0" distR="0" wp14:anchorId="07D851B7" wp14:editId="10C3967A">
                  <wp:extent cx="5819048" cy="3419048"/>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10"/>
                          <a:stretch>
                            <a:fillRect/>
                          </a:stretch>
                        </pic:blipFill>
                        <pic:spPr>
                          <a:xfrm>
                            <a:off x="0" y="0"/>
                            <a:ext cx="5819048" cy="3419048"/>
                          </a:xfrm>
                          <a:prstGeom prst="rect">
                            <a:avLst/>
                          </a:prstGeom>
                        </pic:spPr>
                      </pic:pic>
                    </a:graphicData>
                  </a:graphic>
                </wp:inline>
              </w:drawing>
            </w:r>
          </w:p>
        </w:tc>
      </w:tr>
      <w:tr w:rsidR="008C12F6" w14:paraId="5BE5BA42" w14:textId="77777777" w:rsidTr="00106735">
        <w:tc>
          <w:tcPr>
            <w:tcW w:w="9350" w:type="dxa"/>
          </w:tcPr>
          <w:p w14:paraId="1A203EDD"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62185E47" w14:textId="77777777" w:rsidR="008C12F6" w:rsidRDefault="008C12F6" w:rsidP="00106735">
            <w:pPr>
              <w:jc w:val="center"/>
              <w:rPr>
                <w:b/>
                <w:bCs/>
              </w:rPr>
            </w:pPr>
            <w:r>
              <w:rPr>
                <w:noProof/>
              </w:rPr>
              <w:drawing>
                <wp:inline distT="0" distB="0" distL="0" distR="0" wp14:anchorId="3A707441" wp14:editId="0728A25B">
                  <wp:extent cx="5819048" cy="3419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stretch>
                            <a:fillRect/>
                          </a:stretch>
                        </pic:blipFill>
                        <pic:spPr>
                          <a:xfrm>
                            <a:off x="0" y="0"/>
                            <a:ext cx="5819048" cy="3419048"/>
                          </a:xfrm>
                          <a:prstGeom prst="rect">
                            <a:avLst/>
                          </a:prstGeom>
                        </pic:spPr>
                      </pic:pic>
                    </a:graphicData>
                  </a:graphic>
                </wp:inline>
              </w:drawing>
            </w:r>
          </w:p>
        </w:tc>
      </w:tr>
      <w:tr w:rsidR="008C12F6" w14:paraId="640C9AFF" w14:textId="77777777" w:rsidTr="00106735">
        <w:tc>
          <w:tcPr>
            <w:tcW w:w="9350" w:type="dxa"/>
          </w:tcPr>
          <w:p w14:paraId="17276878"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5DDF8C0C" w14:textId="77777777" w:rsidR="008C12F6" w:rsidRDefault="008C12F6" w:rsidP="00106735">
            <w:pPr>
              <w:jc w:val="center"/>
              <w:rPr>
                <w:b/>
                <w:bCs/>
              </w:rPr>
            </w:pPr>
            <w:r>
              <w:rPr>
                <w:noProof/>
              </w:rPr>
              <w:lastRenderedPageBreak/>
              <w:drawing>
                <wp:inline distT="0" distB="0" distL="0" distR="0" wp14:anchorId="3CE92E23" wp14:editId="589BCD94">
                  <wp:extent cx="5819048" cy="341904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2"/>
                          <a:stretch>
                            <a:fillRect/>
                          </a:stretch>
                        </pic:blipFill>
                        <pic:spPr>
                          <a:xfrm>
                            <a:off x="0" y="0"/>
                            <a:ext cx="5819048" cy="3419048"/>
                          </a:xfrm>
                          <a:prstGeom prst="rect">
                            <a:avLst/>
                          </a:prstGeom>
                        </pic:spPr>
                      </pic:pic>
                    </a:graphicData>
                  </a:graphic>
                </wp:inline>
              </w:drawing>
            </w:r>
          </w:p>
        </w:tc>
      </w:tr>
      <w:tr w:rsidR="008C12F6" w14:paraId="57DE57BA" w14:textId="77777777" w:rsidTr="00106735">
        <w:tc>
          <w:tcPr>
            <w:tcW w:w="9350" w:type="dxa"/>
          </w:tcPr>
          <w:p w14:paraId="52A32564" w14:textId="77777777" w:rsidR="008C12F6" w:rsidRPr="004A4D3F" w:rsidRDefault="008C12F6" w:rsidP="00106735">
            <w:pPr>
              <w:jc w:val="center"/>
              <w:rPr>
                <w:b/>
                <w:bCs/>
                <w:i/>
                <w:iCs/>
                <w:sz w:val="28"/>
                <w:szCs w:val="28"/>
              </w:rPr>
            </w:pPr>
          </w:p>
        </w:tc>
      </w:tr>
    </w:tbl>
    <w:p w14:paraId="4A0EB1A9" w14:textId="30C27AE9" w:rsidR="008C12F6" w:rsidRDefault="008C12F6" w:rsidP="008C12F6">
      <w:pPr>
        <w:jc w:val="center"/>
        <w:rPr>
          <w:b/>
          <w:bCs/>
        </w:rPr>
      </w:pPr>
    </w:p>
    <w:p w14:paraId="2FF2004E" w14:textId="6C2A90F0" w:rsidR="008C12F6" w:rsidRDefault="008C12F6" w:rsidP="008C12F6">
      <w:pPr>
        <w:jc w:val="center"/>
        <w:rPr>
          <w:b/>
          <w:bCs/>
        </w:rPr>
      </w:pPr>
      <w:r>
        <w:rPr>
          <w:b/>
          <w:bCs/>
        </w:rPr>
        <w:t>B</w:t>
      </w:r>
    </w:p>
    <w:tbl>
      <w:tblPr>
        <w:tblStyle w:val="TableGrid"/>
        <w:tblW w:w="0" w:type="auto"/>
        <w:tblLook w:val="04A0" w:firstRow="1" w:lastRow="0" w:firstColumn="1" w:lastColumn="0" w:noHBand="0" w:noVBand="1"/>
      </w:tblPr>
      <w:tblGrid>
        <w:gridCol w:w="9350"/>
      </w:tblGrid>
      <w:tr w:rsidR="008C12F6" w14:paraId="23089B27" w14:textId="77777777" w:rsidTr="00106735">
        <w:tc>
          <w:tcPr>
            <w:tcW w:w="9350" w:type="dxa"/>
          </w:tcPr>
          <w:p w14:paraId="3B975805"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8189B3F" w14:textId="77777777" w:rsidR="008C12F6" w:rsidRDefault="008C12F6" w:rsidP="00106735">
            <w:pPr>
              <w:jc w:val="center"/>
              <w:rPr>
                <w:b/>
                <w:bCs/>
              </w:rPr>
            </w:pPr>
            <w:r>
              <w:rPr>
                <w:noProof/>
              </w:rPr>
              <w:drawing>
                <wp:inline distT="0" distB="0" distL="0" distR="0" wp14:anchorId="39FE31F5" wp14:editId="67CF6722">
                  <wp:extent cx="5819048" cy="3419048"/>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13"/>
                          <a:stretch>
                            <a:fillRect/>
                          </a:stretch>
                        </pic:blipFill>
                        <pic:spPr>
                          <a:xfrm>
                            <a:off x="0" y="0"/>
                            <a:ext cx="5819048" cy="3419048"/>
                          </a:xfrm>
                          <a:prstGeom prst="rect">
                            <a:avLst/>
                          </a:prstGeom>
                        </pic:spPr>
                      </pic:pic>
                    </a:graphicData>
                  </a:graphic>
                </wp:inline>
              </w:drawing>
            </w:r>
          </w:p>
        </w:tc>
      </w:tr>
      <w:tr w:rsidR="008C12F6" w14:paraId="68698015" w14:textId="77777777" w:rsidTr="00106735">
        <w:tc>
          <w:tcPr>
            <w:tcW w:w="9350" w:type="dxa"/>
          </w:tcPr>
          <w:p w14:paraId="1C34E3CA"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34136DD6" w14:textId="77777777" w:rsidR="008C12F6" w:rsidRDefault="008C12F6" w:rsidP="00106735">
            <w:pPr>
              <w:jc w:val="center"/>
              <w:rPr>
                <w:b/>
                <w:bCs/>
              </w:rPr>
            </w:pPr>
            <w:r>
              <w:rPr>
                <w:noProof/>
              </w:rPr>
              <w:lastRenderedPageBreak/>
              <w:drawing>
                <wp:inline distT="0" distB="0" distL="0" distR="0" wp14:anchorId="1AB4691B" wp14:editId="1630FDEA">
                  <wp:extent cx="5819048" cy="341904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5819048" cy="3419048"/>
                          </a:xfrm>
                          <a:prstGeom prst="rect">
                            <a:avLst/>
                          </a:prstGeom>
                        </pic:spPr>
                      </pic:pic>
                    </a:graphicData>
                  </a:graphic>
                </wp:inline>
              </w:drawing>
            </w:r>
          </w:p>
        </w:tc>
      </w:tr>
      <w:tr w:rsidR="008C12F6" w14:paraId="4CBD6E58" w14:textId="77777777" w:rsidTr="00106735">
        <w:tc>
          <w:tcPr>
            <w:tcW w:w="9350" w:type="dxa"/>
          </w:tcPr>
          <w:p w14:paraId="3263A190"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339D56C" w14:textId="77777777" w:rsidR="008C12F6" w:rsidRDefault="008C12F6" w:rsidP="00106735">
            <w:pPr>
              <w:jc w:val="center"/>
              <w:rPr>
                <w:b/>
                <w:bCs/>
              </w:rPr>
            </w:pPr>
            <w:r>
              <w:rPr>
                <w:noProof/>
              </w:rPr>
              <w:drawing>
                <wp:inline distT="0" distB="0" distL="0" distR="0" wp14:anchorId="7089A9F6" wp14:editId="6C4A25CB">
                  <wp:extent cx="5819048" cy="341904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5819048" cy="3419048"/>
                          </a:xfrm>
                          <a:prstGeom prst="rect">
                            <a:avLst/>
                          </a:prstGeom>
                        </pic:spPr>
                      </pic:pic>
                    </a:graphicData>
                  </a:graphic>
                </wp:inline>
              </w:drawing>
            </w:r>
          </w:p>
        </w:tc>
      </w:tr>
      <w:tr w:rsidR="008C12F6" w14:paraId="7EB7708E" w14:textId="77777777" w:rsidTr="00106735">
        <w:tc>
          <w:tcPr>
            <w:tcW w:w="9350" w:type="dxa"/>
          </w:tcPr>
          <w:p w14:paraId="1A3F0535" w14:textId="77777777" w:rsidR="008C12F6" w:rsidRPr="004A4D3F" w:rsidRDefault="008C12F6" w:rsidP="00106735">
            <w:pPr>
              <w:jc w:val="center"/>
              <w:rPr>
                <w:b/>
                <w:bCs/>
                <w:i/>
                <w:iCs/>
                <w:sz w:val="28"/>
                <w:szCs w:val="28"/>
              </w:rPr>
            </w:pPr>
          </w:p>
        </w:tc>
      </w:tr>
    </w:tbl>
    <w:p w14:paraId="136060BB" w14:textId="77777777" w:rsidR="008C12F6" w:rsidRPr="00E97F39" w:rsidRDefault="008C12F6" w:rsidP="00E97F39">
      <w:pPr>
        <w:jc w:val="center"/>
        <w:rPr>
          <w:b/>
          <w:bCs/>
        </w:rPr>
      </w:pPr>
    </w:p>
    <w:sectPr w:rsidR="008C12F6" w:rsidRPr="00E97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23T13:53:00Z" w:initials="RS">
    <w:p w14:paraId="065DB6AC" w14:textId="77777777" w:rsidR="006A1A6A" w:rsidRDefault="006A1A6A" w:rsidP="00780787">
      <w:pPr>
        <w:pStyle w:val="CommentText"/>
      </w:pPr>
      <w:r>
        <w:rPr>
          <w:rStyle w:val="CommentReference"/>
        </w:rPr>
        <w:annotationRef/>
      </w:r>
      <w:r>
        <w:t>Technically 5 characters over 150 here...</w:t>
      </w:r>
    </w:p>
  </w:comment>
  <w:comment w:id="1" w:author="Robert Schell" w:date="2023-03-23T14:09:00Z" w:initials="RS">
    <w:p w14:paraId="09126F0B" w14:textId="77777777" w:rsidR="005F62BE" w:rsidRDefault="005F62BE" w:rsidP="00AC29C1">
      <w:pPr>
        <w:pStyle w:val="CommentText"/>
      </w:pPr>
      <w:r>
        <w:rPr>
          <w:rStyle w:val="CommentReference"/>
        </w:rPr>
        <w:annotationRef/>
      </w:r>
      <w:r>
        <w:t>Only real candidate would be dropping the 'volume and intensity' part of the title</w:t>
      </w:r>
    </w:p>
  </w:comment>
  <w:comment w:id="2" w:author="Robert Schell" w:date="2023-03-23T14:10:00Z" w:initials="RS">
    <w:p w14:paraId="09FA7ABF" w14:textId="77777777" w:rsidR="00965C59" w:rsidRDefault="00965C59" w:rsidP="004C4D9D">
      <w:pPr>
        <w:pStyle w:val="CommentText"/>
      </w:pPr>
      <w:r>
        <w:rPr>
          <w:rStyle w:val="CommentReference"/>
        </w:rPr>
        <w:annotationRef/>
      </w:r>
      <w:r>
        <w:t>Could also drop UK Biobank but this seems worse</w:t>
      </w:r>
    </w:p>
  </w:comment>
  <w:comment w:id="3" w:author="Robert Schell" w:date="2023-03-27T12:16:00Z" w:initials="RS">
    <w:p w14:paraId="54ED77FB" w14:textId="77777777" w:rsidR="00F3560C" w:rsidRDefault="00F3560C" w:rsidP="00B8343F">
      <w:pPr>
        <w:pStyle w:val="CommentText"/>
      </w:pPr>
      <w:r>
        <w:rPr>
          <w:rStyle w:val="CommentReference"/>
        </w:rPr>
        <w:annotationRef/>
      </w:r>
      <w:r>
        <w:t>After incorporating feedback and editing down more, down to 349 words</w:t>
      </w:r>
    </w:p>
  </w:comment>
  <w:comment w:id="4" w:author="Robert Schell" w:date="2023-03-27T12:16:00Z" w:initials="RS">
    <w:p w14:paraId="7F446F2E" w14:textId="77777777" w:rsidR="007E2321" w:rsidRDefault="007E2321">
      <w:pPr>
        <w:pStyle w:val="CommentText"/>
      </w:pPr>
      <w:r>
        <w:rPr>
          <w:rStyle w:val="CommentReference"/>
        </w:rPr>
        <w:annotationRef/>
      </w:r>
      <w:r>
        <w:rPr>
          <w:color w:val="000000"/>
        </w:rPr>
        <w:t>David:</w:t>
      </w:r>
    </w:p>
    <w:p w14:paraId="51F19347" w14:textId="77777777" w:rsidR="007E2321" w:rsidRDefault="007E2321" w:rsidP="008D1D69">
      <w:pPr>
        <w:pStyle w:val="CommentText"/>
      </w:pPr>
      <w:r>
        <w:rPr>
          <w:color w:val="000000"/>
        </w:rPr>
        <w:t>"I think worth cutting some other text in the abstract to make it clear that other studies have relied on self-report to look at joint effects."</w:t>
      </w:r>
    </w:p>
  </w:comment>
  <w:comment w:id="5" w:author="Robert Schell" w:date="2023-03-27T12:17:00Z" w:initials="RS">
    <w:p w14:paraId="74ABFEE7" w14:textId="77777777" w:rsidR="007E2321" w:rsidRDefault="007E2321" w:rsidP="005148AE">
      <w:pPr>
        <w:pStyle w:val="CommentText"/>
      </w:pPr>
      <w:r>
        <w:rPr>
          <w:rStyle w:val="CommentReference"/>
        </w:rPr>
        <w:annotationRef/>
      </w:r>
      <w:r>
        <w:t>I completely agree. I changed that to the first sentence of the importance category</w:t>
      </w:r>
    </w:p>
  </w:comment>
  <w:comment w:id="6" w:author="Robert Schell" w:date="2023-03-27T12:17:00Z" w:initials="RS">
    <w:p w14:paraId="3B8C929F" w14:textId="77777777" w:rsidR="001C2D7C" w:rsidRDefault="001C2D7C" w:rsidP="00234B8D">
      <w:pPr>
        <w:pStyle w:val="CommentText"/>
      </w:pPr>
      <w:r>
        <w:rPr>
          <w:rStyle w:val="CommentReference"/>
        </w:rPr>
        <w:annotationRef/>
      </w:r>
      <w:r>
        <w:t>Per David "within genetic risk stratum" was unclear before reading the paper, so I've change to 'at the same genetic risk' to make things clearer</w:t>
      </w:r>
    </w:p>
  </w:comment>
  <w:comment w:id="7" w:author="Robert Schell" w:date="2023-03-27T12:18:00Z" w:initials="RS">
    <w:p w14:paraId="1C1DBAC8" w14:textId="77777777" w:rsidR="001C2D7C" w:rsidRDefault="001C2D7C" w:rsidP="00BA2A6E">
      <w:pPr>
        <w:pStyle w:val="CommentText"/>
      </w:pPr>
      <w:r>
        <w:rPr>
          <w:rStyle w:val="CommentReference"/>
        </w:rPr>
        <w:annotationRef/>
      </w:r>
      <w:r>
        <w:t>Added that 20th percentile refers to both genetic and PA intensity risk</w:t>
      </w:r>
    </w:p>
  </w:comment>
  <w:comment w:id="8" w:author="Robert Schell" w:date="2023-03-27T12:19:00Z" w:initials="RS">
    <w:p w14:paraId="498338AC" w14:textId="77777777" w:rsidR="001C2D7C" w:rsidRDefault="001C2D7C">
      <w:pPr>
        <w:pStyle w:val="CommentText"/>
      </w:pPr>
      <w:r>
        <w:rPr>
          <w:rStyle w:val="CommentReference"/>
        </w:rPr>
        <w:annotationRef/>
      </w:r>
      <w:r>
        <w:t>David:</w:t>
      </w:r>
    </w:p>
    <w:p w14:paraId="11A55668" w14:textId="77777777" w:rsidR="001C2D7C" w:rsidRDefault="001C2D7C" w:rsidP="0008321B">
      <w:pPr>
        <w:pStyle w:val="CommentText"/>
      </w:pPr>
      <w:r>
        <w:t>"You may want to use the same language here as in the 'importance' in terms of 'offsetting genetic risk' just to clearly link back to why this study is important"</w:t>
      </w:r>
    </w:p>
  </w:comment>
  <w:comment w:id="9" w:author="Robert Schell" w:date="2023-03-27T12:19:00Z" w:initials="RS">
    <w:p w14:paraId="7C07B62A" w14:textId="77777777" w:rsidR="001C2D7C" w:rsidRDefault="001C2D7C" w:rsidP="009378A8">
      <w:pPr>
        <w:pStyle w:val="CommentText"/>
      </w:pPr>
      <w:r>
        <w:rPr>
          <w:rStyle w:val="CommentReference"/>
        </w:rPr>
        <w:annotationRef/>
      </w:r>
      <w:r>
        <w:t>Great point. I've edited to match that earlier language</w:t>
      </w:r>
    </w:p>
  </w:comment>
  <w:comment w:id="10" w:author="Robert Schell" w:date="2023-03-27T12:20:00Z" w:initials="RS">
    <w:p w14:paraId="58153225" w14:textId="77777777" w:rsidR="001C2D7C" w:rsidRDefault="001C2D7C" w:rsidP="003F7779">
      <w:pPr>
        <w:pStyle w:val="CommentText"/>
      </w:pPr>
      <w:r>
        <w:rPr>
          <w:rStyle w:val="CommentReference"/>
        </w:rPr>
        <w:annotationRef/>
      </w:r>
      <w:r>
        <w:t>Originally written as "especially," which David was unsure about. I agree and switched to including. The main point here is to emphasize that high genetic risk is not deterministic</w:t>
      </w:r>
    </w:p>
  </w:comment>
  <w:comment w:id="11" w:author="Robert Schell" w:date="2023-03-25T14:45:00Z" w:initials="RS">
    <w:p w14:paraId="1432F32E" w14:textId="5D3BB4D3" w:rsidR="007744DD" w:rsidRDefault="007744DD" w:rsidP="00043EEE">
      <w:pPr>
        <w:pStyle w:val="CommentText"/>
      </w:pPr>
      <w:r>
        <w:rPr>
          <w:rStyle w:val="CommentReference"/>
        </w:rPr>
        <w:annotationRef/>
      </w:r>
      <w:r>
        <w:t>End of hospital inpatient episode records - not sure if we have to specify this as it's the censoring date if no deaths from CAD, etc..</w:t>
      </w:r>
    </w:p>
  </w:comment>
  <w:comment w:id="12" w:author="Robert Schell" w:date="2023-03-27T12:25:00Z" w:initials="RS">
    <w:p w14:paraId="249C19B6" w14:textId="77777777" w:rsidR="00AE339A" w:rsidRDefault="00AE339A">
      <w:pPr>
        <w:pStyle w:val="CommentText"/>
      </w:pPr>
      <w:r>
        <w:rPr>
          <w:rStyle w:val="CommentReference"/>
        </w:rPr>
        <w:annotationRef/>
      </w:r>
      <w:r>
        <w:t>David:</w:t>
      </w:r>
    </w:p>
    <w:p w14:paraId="5CDD7465" w14:textId="77777777" w:rsidR="00AE339A" w:rsidRDefault="00AE339A" w:rsidP="00F90C91">
      <w:pPr>
        <w:pStyle w:val="CommentText"/>
      </w:pPr>
      <w:r>
        <w:t>"Can you say how many people were asked to participate? Was it everyone? I know UKB is not representative, but what about a supplemental table to compare those that are included and those that aren’t. It seems like super selected, so would nice to just show perhaps they aren’t as different as folks think. I’m also fine with you waiting for a reviewer wanting to see this."</w:t>
      </w:r>
    </w:p>
  </w:comment>
  <w:comment w:id="13" w:author="Robert Schell" w:date="2023-03-27T12:25:00Z" w:initials="RS">
    <w:p w14:paraId="7067144E" w14:textId="77777777" w:rsidR="00AE339A" w:rsidRDefault="00AE339A" w:rsidP="0077564D">
      <w:pPr>
        <w:pStyle w:val="CommentText"/>
      </w:pPr>
      <w:r>
        <w:rPr>
          <w:rStyle w:val="CommentReference"/>
        </w:rPr>
        <w:annotationRef/>
      </w:r>
      <w:r>
        <w:t>I added that everyone with an email address outside the North West region (due to excess study burden) was asked to participate. The table is a good idea but also agree that we can add during peer review</w:t>
      </w:r>
    </w:p>
  </w:comment>
  <w:comment w:id="21" w:author="Robert Schell" w:date="2023-03-24T01:08:00Z" w:initials="RS">
    <w:p w14:paraId="4486AC7C" w14:textId="02FAA6D3" w:rsidR="00722F71" w:rsidRDefault="00722F71" w:rsidP="002104CB">
      <w:pPr>
        <w:pStyle w:val="CommentText"/>
      </w:pPr>
      <w:r>
        <w:rPr>
          <w:rStyle w:val="CommentReference"/>
        </w:rPr>
        <w:annotationRef/>
      </w:r>
      <w:r>
        <w:t>Plan to put actual equation in appendix - it's a bit confusing to add here without much context</w:t>
      </w:r>
    </w:p>
  </w:comment>
  <w:comment w:id="22" w:author="Robert Schell" w:date="2023-03-20T17:49:00Z" w:initials="RS">
    <w:p w14:paraId="4FCF8F48" w14:textId="1E109143" w:rsidR="00C270C7" w:rsidRDefault="00C270C7" w:rsidP="0067461B">
      <w:pPr>
        <w:pStyle w:val="CommentText"/>
      </w:pPr>
      <w:r>
        <w:rPr>
          <w:rStyle w:val="CommentReference"/>
        </w:rPr>
        <w:annotationRef/>
      </w:r>
      <w:r>
        <w:t>Can abridge and remove part of if necessary - Said et al. did this</w:t>
      </w:r>
    </w:p>
  </w:comment>
  <w:comment w:id="23" w:author="Robert Schell" w:date="2023-03-25T14:59:00Z" w:initials="RS">
    <w:p w14:paraId="56523956" w14:textId="77777777" w:rsidR="00244FE1" w:rsidRDefault="00244FE1" w:rsidP="009F62F8">
      <w:pPr>
        <w:pStyle w:val="CommentText"/>
      </w:pPr>
      <w:r>
        <w:rPr>
          <w:rStyle w:val="CommentReference"/>
        </w:rPr>
        <w:annotationRef/>
      </w:r>
      <w:r>
        <w:t>Actually did NOT make use of self-report I believe...</w:t>
      </w:r>
    </w:p>
  </w:comment>
  <w:comment w:id="27" w:author="Robert Schell" w:date="2023-03-22T18:19:00Z" w:initials="RS">
    <w:p w14:paraId="6AB8F8B9" w14:textId="5367E0FB" w:rsidR="00C067E1" w:rsidRDefault="00C067E1" w:rsidP="00737172">
      <w:pPr>
        <w:pStyle w:val="CommentText"/>
      </w:pPr>
      <w:r>
        <w:rPr>
          <w:rStyle w:val="CommentReference"/>
        </w:rPr>
        <w:annotationRef/>
      </w:r>
      <w:r>
        <w:t>I worried this might explain same variation as PGS… Actually makes virtually no difference if included or not</w:t>
      </w:r>
    </w:p>
  </w:comment>
  <w:comment w:id="28" w:author="Robert Schell" w:date="2023-03-22T13:26:00Z" w:initials="RS">
    <w:p w14:paraId="100A5FD3" w14:textId="77777777" w:rsidR="00FB5113" w:rsidRDefault="00FB5113" w:rsidP="00AB20D5">
      <w:pPr>
        <w:pStyle w:val="CommentText"/>
      </w:pPr>
      <w:r>
        <w:rPr>
          <w:rStyle w:val="CommentReference"/>
        </w:rPr>
        <w:annotationRef/>
      </w:r>
      <w:r>
        <w:t>This is going against the grain a bit here. Of 3 other studies using accelerometer data, all used restricted cubic spline (AJCN, Dempsey, Ramakrishnan)</w:t>
      </w:r>
    </w:p>
  </w:comment>
  <w:comment w:id="29" w:author="Robert Schell" w:date="2023-03-22T13:27:00Z" w:initials="RS">
    <w:p w14:paraId="0C8F1342" w14:textId="77777777" w:rsidR="00FB5113" w:rsidRDefault="00FB5113" w:rsidP="005401DA">
      <w:pPr>
        <w:pStyle w:val="CommentText"/>
      </w:pPr>
      <w:r>
        <w:rPr>
          <w:rStyle w:val="CommentReference"/>
        </w:rPr>
        <w:annotationRef/>
      </w:r>
      <w:r>
        <w:t>Although only the first (which used a sample of only around 4k) explicitly discusses evaluating model fit</w:t>
      </w:r>
    </w:p>
  </w:comment>
  <w:comment w:id="30" w:author="Robert Schell" w:date="2023-03-22T13:28:00Z" w:initials="RS">
    <w:p w14:paraId="7DE68F7D" w14:textId="77777777" w:rsidR="00403B92" w:rsidRDefault="00403B92" w:rsidP="00531AF7">
      <w:pPr>
        <w:pStyle w:val="CommentText"/>
      </w:pPr>
      <w:r>
        <w:rPr>
          <w:rStyle w:val="CommentReference"/>
        </w:rPr>
        <w:annotationRef/>
      </w:r>
      <w:r>
        <w:t>Still my replication of Dempsey only appears very different at the tail of the distribution. I suspect this is the result of overfitting to sparse observations on their part but can't really verify that</w:t>
      </w:r>
    </w:p>
  </w:comment>
  <w:comment w:id="31" w:author="Robert Schell" w:date="2023-03-20T22:32:00Z" w:initials="RS">
    <w:p w14:paraId="534DE890" w14:textId="77777777" w:rsidR="009A7DCC" w:rsidRDefault="009A7DCC" w:rsidP="00A34458">
      <w:pPr>
        <w:pStyle w:val="CommentText"/>
      </w:pPr>
      <w:r>
        <w:rPr>
          <w:rStyle w:val="CommentReference"/>
        </w:rPr>
        <w:annotationRef/>
      </w:r>
      <w:r>
        <w:t>Either this breakdown or move flowchart to supplement then have 2 tables and 2 figures for models</w:t>
      </w:r>
    </w:p>
  </w:comment>
  <w:comment w:id="36" w:author="Robert Schell" w:date="2023-03-21T00:53:00Z" w:initials="RS">
    <w:p w14:paraId="68532812" w14:textId="4B9268A1" w:rsidR="0048555F" w:rsidRDefault="0048555F" w:rsidP="003F2C6F">
      <w:pPr>
        <w:pStyle w:val="CommentText"/>
      </w:pPr>
      <w:r>
        <w:rPr>
          <w:rStyle w:val="CommentReference"/>
        </w:rPr>
        <w:annotationRef/>
      </w:r>
      <w:r>
        <w:t>% MVPA risk seems like a clunky way to refer to this</w:t>
      </w:r>
    </w:p>
  </w:comment>
  <w:comment w:id="41" w:author="Robert Schell" w:date="2023-03-27T12:37:00Z" w:initials="RS">
    <w:p w14:paraId="62CB9065" w14:textId="77777777" w:rsidR="00143EEC" w:rsidRDefault="00143EEC">
      <w:pPr>
        <w:pStyle w:val="CommentText"/>
      </w:pPr>
      <w:r>
        <w:rPr>
          <w:rStyle w:val="CommentReference"/>
        </w:rPr>
        <w:annotationRef/>
      </w:r>
      <w:r>
        <w:t>David:</w:t>
      </w:r>
    </w:p>
    <w:p w14:paraId="178D0AD0" w14:textId="77777777" w:rsidR="00143EEC" w:rsidRDefault="00143EEC" w:rsidP="00EC4056">
      <w:pPr>
        <w:pStyle w:val="CommentText"/>
      </w:pPr>
      <w:r>
        <w:t>"I would describe what kind of imputation you used here, and in this section refer specifically to the tables. Also, why not use the MICE results as the main findings, I think generally agreed upon to be much better than complete case analysis"</w:t>
      </w:r>
    </w:p>
  </w:comment>
  <w:comment w:id="42" w:author="Robert Schell" w:date="2023-03-27T12:39:00Z" w:initials="RS">
    <w:p w14:paraId="734E10F9" w14:textId="77777777" w:rsidR="00722F6E" w:rsidRDefault="00722F6E">
      <w:pPr>
        <w:pStyle w:val="CommentText"/>
      </w:pPr>
      <w:r>
        <w:rPr>
          <w:rStyle w:val="CommentReference"/>
        </w:rPr>
        <w:annotationRef/>
      </w:r>
      <w:r>
        <w:t>I made these other changes but as to the last point my logic was that there are some assumptions implicit in imputation that I don't have to make for complete case analysis the same way and since the missingness rate is so low, I felt comfortable making that tradeoff. However, it does make basically no difference at all in terms of results and so we can just as well switch the analysis if that's still strongly your preference. I'm basing that off of the sort of logic in this paper:</w:t>
      </w:r>
    </w:p>
    <w:p w14:paraId="14EE131A" w14:textId="77777777" w:rsidR="00722F6E" w:rsidRDefault="00722F6E">
      <w:pPr>
        <w:pStyle w:val="CommentText"/>
      </w:pPr>
    </w:p>
    <w:p w14:paraId="6FA79784" w14:textId="77777777" w:rsidR="00722F6E" w:rsidRDefault="00722F6E" w:rsidP="00C43BFD">
      <w:pPr>
        <w:pStyle w:val="CommentText"/>
      </w:pPr>
      <w:r>
        <w:rPr>
          <w:b/>
          <w:bCs/>
          <w:color w:val="1C1D1E"/>
          <w:highlight w:val="white"/>
        </w:rPr>
        <w:t>"Bias and efficiency of multiple imputation compared with complete-case analysis for missing covariate values"</w:t>
      </w:r>
    </w:p>
  </w:comment>
  <w:comment w:id="45" w:author="Robert Schell" w:date="2023-03-22T12:44:00Z" w:initials="RS">
    <w:p w14:paraId="11230136" w14:textId="463CD819" w:rsidR="006B479C" w:rsidRDefault="006B479C" w:rsidP="006B479C">
      <w:pPr>
        <w:pStyle w:val="CommentText"/>
      </w:pPr>
      <w:r>
        <w:rPr>
          <w:rStyle w:val="CommentReference"/>
        </w:rPr>
        <w:annotationRef/>
      </w:r>
      <w:r>
        <w:t>Haven't quite worked out where to slot this in or if it's even worthwhile to add...</w:t>
      </w:r>
    </w:p>
  </w:comment>
  <w:comment w:id="46" w:author="Robert Schell" w:date="2023-03-22T12:46:00Z" w:initials="RS">
    <w:p w14:paraId="06F2361C" w14:textId="77777777" w:rsidR="006B479C" w:rsidRDefault="006B479C" w:rsidP="006B479C">
      <w:pPr>
        <w:pStyle w:val="CommentText"/>
      </w:pPr>
      <w:r>
        <w:rPr>
          <w:rStyle w:val="CommentReference"/>
        </w:rPr>
        <w:annotationRef/>
      </w:r>
      <w:r>
        <w:t>Fairly straightforward. Can convert kJ to kcal and then simply choose some kgs weight… DEFINITELY SOME ASSUMPTIONS BAKED INTO THIS IDEA</w:t>
      </w:r>
    </w:p>
  </w:comment>
  <w:comment w:id="47" w:author="Robert Schell" w:date="2023-03-22T13:20:00Z" w:initials="RS">
    <w:p w14:paraId="15127A36" w14:textId="77777777" w:rsidR="006B479C" w:rsidRDefault="006B479C" w:rsidP="006B479C">
      <w:pPr>
        <w:pStyle w:val="CommentText"/>
      </w:pPr>
      <w:r>
        <w:rPr>
          <w:rStyle w:val="CommentReference"/>
        </w:rPr>
        <w:annotationRef/>
      </w:r>
      <w:r>
        <w:t>To answer - WHAT IS A QUINTILE</w:t>
      </w:r>
    </w:p>
  </w:comment>
  <w:comment w:id="48" w:author="Robert Schell" w:date="2023-03-22T13:21:00Z" w:initials="RS">
    <w:p w14:paraId="00E71947" w14:textId="77777777" w:rsidR="006B479C" w:rsidRDefault="006B479C" w:rsidP="006B479C">
      <w:pPr>
        <w:pStyle w:val="CommentText"/>
      </w:pPr>
      <w:r>
        <w:rPr>
          <w:rStyle w:val="CommentReference"/>
        </w:rPr>
        <w:annotationRef/>
      </w:r>
      <w:r>
        <w:t>80th PA volume corresponds to 30.16/4.184*75 = 540 kcal/day from PA for a 75 kg individual compared to 48.67/4.184*75 = 872 kcal/day from PA for a 76 kg individual at the 20th percentile from PA volume</w:t>
      </w:r>
    </w:p>
  </w:comment>
  <w:comment w:id="49" w:author="Robert Schell" w:date="2023-03-22T13:21:00Z" w:initials="RS">
    <w:p w14:paraId="3CC159FD" w14:textId="77777777" w:rsidR="006B479C" w:rsidRDefault="006B479C" w:rsidP="006B479C">
      <w:pPr>
        <w:pStyle w:val="CommentText"/>
      </w:pPr>
      <w:r>
        <w:rPr>
          <w:rStyle w:val="CommentReference"/>
        </w:rPr>
        <w:annotationRef/>
      </w:r>
      <w:r>
        <w:t>% MVPA = 140 kcal from MVPA for 75 kg individual at 80th percentile vs % MVPA = 248 kcal from MVPA for 75 kg at 20th percentile IF AT 20th PERCENTILE OF PA VOLUME</w:t>
      </w:r>
    </w:p>
  </w:comment>
  <w:comment w:id="50" w:author="Robert Schell" w:date="2023-03-22T13:21:00Z" w:initials="RS">
    <w:p w14:paraId="60A6044B" w14:textId="77777777" w:rsidR="006B479C" w:rsidRDefault="006B479C" w:rsidP="006B479C">
      <w:pPr>
        <w:pStyle w:val="CommentText"/>
      </w:pPr>
      <w:r>
        <w:rPr>
          <w:rStyle w:val="CommentReference"/>
        </w:rPr>
        <w:annotationRef/>
      </w:r>
      <w:r>
        <w:t>CITE SOMETHING ON ASSUMPTIONS IMPLICIT IN THIS APPROACH...</w:t>
      </w:r>
    </w:p>
  </w:comment>
  <w:comment w:id="52" w:author="Robert Schell" w:date="2023-03-18T22:45:00Z" w:initials="RS">
    <w:p w14:paraId="4A9AA570" w14:textId="77777777" w:rsidR="008C12F6" w:rsidRDefault="008C12F6" w:rsidP="008C12F6">
      <w:pPr>
        <w:pStyle w:val="CommentText"/>
      </w:pPr>
      <w:r>
        <w:rPr>
          <w:rStyle w:val="CommentReference"/>
        </w:rPr>
        <w:annotationRef/>
      </w:r>
      <w:r>
        <w:t>Is splitting by genetic risk more helpful here or should we go back to stratifying on PA and having genetic risk as the individual observations?</w:t>
      </w:r>
    </w:p>
  </w:comment>
  <w:comment w:id="53" w:author="Robert Schell" w:date="2023-03-22T20:21:00Z" w:initials="RS">
    <w:p w14:paraId="38072FCA" w14:textId="77777777" w:rsidR="008C12F6" w:rsidRDefault="008C12F6" w:rsidP="009568A9">
      <w:pPr>
        <w:pStyle w:val="CommentText"/>
      </w:pPr>
      <w:r>
        <w:rPr>
          <w:rStyle w:val="CommentReference"/>
        </w:rPr>
        <w:annotationRef/>
      </w:r>
      <w:r>
        <w:t>Goofy A and B here is because we can only have 5 combined figures/tables. This is a workaround I've seen in Said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DB6AC" w15:done="0"/>
  <w15:commentEx w15:paraId="09126F0B" w15:paraIdParent="065DB6AC" w15:done="0"/>
  <w15:commentEx w15:paraId="09FA7ABF" w15:paraIdParent="065DB6AC" w15:done="0"/>
  <w15:commentEx w15:paraId="54ED77FB" w15:done="0"/>
  <w15:commentEx w15:paraId="51F19347" w15:done="0"/>
  <w15:commentEx w15:paraId="74ABFEE7" w15:paraIdParent="51F19347" w15:done="0"/>
  <w15:commentEx w15:paraId="3B8C929F" w15:done="0"/>
  <w15:commentEx w15:paraId="1C1DBAC8" w15:done="0"/>
  <w15:commentEx w15:paraId="11A55668" w15:done="0"/>
  <w15:commentEx w15:paraId="7C07B62A" w15:paraIdParent="11A55668" w15:done="0"/>
  <w15:commentEx w15:paraId="58153225" w15:done="0"/>
  <w15:commentEx w15:paraId="1432F32E" w15:done="0"/>
  <w15:commentEx w15:paraId="5CDD7465" w15:done="0"/>
  <w15:commentEx w15:paraId="7067144E" w15:paraIdParent="5CDD7465" w15:done="0"/>
  <w15:commentEx w15:paraId="4486AC7C" w15:done="0"/>
  <w15:commentEx w15:paraId="4FCF8F48" w15:done="0"/>
  <w15:commentEx w15:paraId="56523956" w15:done="0"/>
  <w15:commentEx w15:paraId="6AB8F8B9" w15:done="0"/>
  <w15:commentEx w15:paraId="100A5FD3" w15:done="0"/>
  <w15:commentEx w15:paraId="0C8F1342" w15:paraIdParent="100A5FD3" w15:done="0"/>
  <w15:commentEx w15:paraId="7DE68F7D" w15:paraIdParent="100A5FD3" w15:done="0"/>
  <w15:commentEx w15:paraId="534DE890" w15:done="0"/>
  <w15:commentEx w15:paraId="68532812" w15:done="0"/>
  <w15:commentEx w15:paraId="178D0AD0" w15:done="0"/>
  <w15:commentEx w15:paraId="6FA79784" w15:paraIdParent="178D0AD0" w15:done="0"/>
  <w15:commentEx w15:paraId="11230136" w15:done="0"/>
  <w15:commentEx w15:paraId="06F2361C" w15:paraIdParent="11230136" w15:done="0"/>
  <w15:commentEx w15:paraId="15127A36" w15:paraIdParent="11230136" w15:done="0"/>
  <w15:commentEx w15:paraId="00E71947" w15:paraIdParent="11230136" w15:done="0"/>
  <w15:commentEx w15:paraId="3CC159FD" w15:paraIdParent="11230136" w15:done="0"/>
  <w15:commentEx w15:paraId="60A6044B" w15:paraIdParent="11230136" w15:done="0"/>
  <w15:commentEx w15:paraId="4A9AA570" w15:done="0"/>
  <w15:commentEx w15:paraId="38072FCA" w15:paraIdParent="4A9AA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D86A" w16cex:dateUtc="2023-03-23T20:53:00Z"/>
  <w16cex:commentExtensible w16cex:durableId="27C6DC13" w16cex:dateUtc="2023-03-23T21:09:00Z"/>
  <w16cex:commentExtensible w16cex:durableId="27C6DC4A" w16cex:dateUtc="2023-03-23T21:10:00Z"/>
  <w16cex:commentExtensible w16cex:durableId="27CC0799" w16cex:dateUtc="2023-03-27T19:16:00Z"/>
  <w16cex:commentExtensible w16cex:durableId="27CC07BB" w16cex:dateUtc="2023-03-27T19:16:00Z"/>
  <w16cex:commentExtensible w16cex:durableId="27CC07C9" w16cex:dateUtc="2023-03-27T19:17:00Z"/>
  <w16cex:commentExtensible w16cex:durableId="27CC07F6" w16cex:dateUtc="2023-03-27T19:17:00Z"/>
  <w16cex:commentExtensible w16cex:durableId="27CC0810" w16cex:dateUtc="2023-03-27T19:18:00Z"/>
  <w16cex:commentExtensible w16cex:durableId="27CC0838" w16cex:dateUtc="2023-03-27T19:19:00Z"/>
  <w16cex:commentExtensible w16cex:durableId="27CC0845" w16cex:dateUtc="2023-03-27T19:19:00Z"/>
  <w16cex:commentExtensible w16cex:durableId="27CC088F" w16cex:dateUtc="2023-03-27T19:20:00Z"/>
  <w16cex:commentExtensible w16cex:durableId="27C98777" w16cex:dateUtc="2023-03-25T21:45:00Z"/>
  <w16cex:commentExtensible w16cex:durableId="27CC09A0" w16cex:dateUtc="2023-03-27T19:25:00Z"/>
  <w16cex:commentExtensible w16cex:durableId="27CC09C6" w16cex:dateUtc="2023-03-27T19:25:00Z"/>
  <w16cex:commentExtensible w16cex:durableId="27C776AB" w16cex:dateUtc="2023-03-24T08:08:00Z"/>
  <w16cex:commentExtensible w16cex:durableId="27C31B3C" w16cex:dateUtc="2023-03-21T00:49:00Z"/>
  <w16cex:commentExtensible w16cex:durableId="27C98AEE" w16cex:dateUtc="2023-03-25T21:59:00Z"/>
  <w16cex:commentExtensible w16cex:durableId="27C5C517" w16cex:dateUtc="2023-03-23T01:19:00Z"/>
  <w16cex:commentExtensible w16cex:durableId="27C5809F" w16cex:dateUtc="2023-03-22T20:26:00Z"/>
  <w16cex:commentExtensible w16cex:durableId="27C580B0" w16cex:dateUtc="2023-03-22T20:27:00Z"/>
  <w16cex:commentExtensible w16cex:durableId="27C580E7" w16cex:dateUtc="2023-03-22T20:28:00Z"/>
  <w16cex:commentExtensible w16cex:durableId="27C35D89" w16cex:dateUtc="2023-03-21T05:32:00Z"/>
  <w16cex:commentExtensible w16cex:durableId="27C37E6E" w16cex:dateUtc="2023-03-21T07:53:00Z"/>
  <w16cex:commentExtensible w16cex:durableId="27CC0C73" w16cex:dateUtc="2023-03-27T19:37:00Z"/>
  <w16cex:commentExtensible w16cex:durableId="27CC0D1D" w16cex:dateUtc="2023-03-27T19:39:00Z"/>
  <w16cex:commentExtensible w16cex:durableId="27C5769F" w16cex:dateUtc="2023-03-22T19:44:00Z"/>
  <w16cex:commentExtensible w16cex:durableId="27C5771A" w16cex:dateUtc="2023-03-22T19:46:00Z"/>
  <w16cex:commentExtensible w16cex:durableId="27C57F31" w16cex:dateUtc="2023-03-22T20:20:00Z"/>
  <w16cex:commentExtensible w16cex:durableId="27C57F46" w16cex:dateUtc="2023-03-22T20:21:00Z"/>
  <w16cex:commentExtensible w16cex:durableId="27C57F54" w16cex:dateUtc="2023-03-22T20:21:00Z"/>
  <w16cex:commentExtensible w16cex:durableId="27C57F62" w16cex:dateUtc="2023-03-22T20:21:00Z"/>
  <w16cex:commentExtensible w16cex:durableId="27C0D140" w16cex:dateUtc="2023-03-19T05:45:00Z"/>
  <w16cex:commentExtensible w16cex:durableId="27C5E1D9" w16cex:dateUtc="2023-03-23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DB6AC" w16cid:durableId="27C6D86A"/>
  <w16cid:commentId w16cid:paraId="09126F0B" w16cid:durableId="27C6DC13"/>
  <w16cid:commentId w16cid:paraId="09FA7ABF" w16cid:durableId="27C6DC4A"/>
  <w16cid:commentId w16cid:paraId="54ED77FB" w16cid:durableId="27CC0799"/>
  <w16cid:commentId w16cid:paraId="51F19347" w16cid:durableId="27CC07BB"/>
  <w16cid:commentId w16cid:paraId="74ABFEE7" w16cid:durableId="27CC07C9"/>
  <w16cid:commentId w16cid:paraId="3B8C929F" w16cid:durableId="27CC07F6"/>
  <w16cid:commentId w16cid:paraId="1C1DBAC8" w16cid:durableId="27CC0810"/>
  <w16cid:commentId w16cid:paraId="11A55668" w16cid:durableId="27CC0838"/>
  <w16cid:commentId w16cid:paraId="7C07B62A" w16cid:durableId="27CC0845"/>
  <w16cid:commentId w16cid:paraId="58153225" w16cid:durableId="27CC088F"/>
  <w16cid:commentId w16cid:paraId="1432F32E" w16cid:durableId="27C98777"/>
  <w16cid:commentId w16cid:paraId="5CDD7465" w16cid:durableId="27CC09A0"/>
  <w16cid:commentId w16cid:paraId="7067144E" w16cid:durableId="27CC09C6"/>
  <w16cid:commentId w16cid:paraId="4486AC7C" w16cid:durableId="27C776AB"/>
  <w16cid:commentId w16cid:paraId="4FCF8F48" w16cid:durableId="27C31B3C"/>
  <w16cid:commentId w16cid:paraId="56523956" w16cid:durableId="27C98AEE"/>
  <w16cid:commentId w16cid:paraId="6AB8F8B9" w16cid:durableId="27C5C517"/>
  <w16cid:commentId w16cid:paraId="100A5FD3" w16cid:durableId="27C5809F"/>
  <w16cid:commentId w16cid:paraId="0C8F1342" w16cid:durableId="27C580B0"/>
  <w16cid:commentId w16cid:paraId="7DE68F7D" w16cid:durableId="27C580E7"/>
  <w16cid:commentId w16cid:paraId="534DE890" w16cid:durableId="27C35D89"/>
  <w16cid:commentId w16cid:paraId="68532812" w16cid:durableId="27C37E6E"/>
  <w16cid:commentId w16cid:paraId="178D0AD0" w16cid:durableId="27CC0C73"/>
  <w16cid:commentId w16cid:paraId="6FA79784" w16cid:durableId="27CC0D1D"/>
  <w16cid:commentId w16cid:paraId="11230136" w16cid:durableId="27C5769F"/>
  <w16cid:commentId w16cid:paraId="06F2361C" w16cid:durableId="27C5771A"/>
  <w16cid:commentId w16cid:paraId="15127A36" w16cid:durableId="27C57F31"/>
  <w16cid:commentId w16cid:paraId="00E71947" w16cid:durableId="27C57F46"/>
  <w16cid:commentId w16cid:paraId="3CC159FD" w16cid:durableId="27C57F54"/>
  <w16cid:commentId w16cid:paraId="60A6044B" w16cid:durableId="27C57F62"/>
  <w16cid:commentId w16cid:paraId="4A9AA570" w16cid:durableId="27C0D140"/>
  <w16cid:commentId w16cid:paraId="38072FCA" w16cid:durableId="27C5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23224"/>
    <w:rsid w:val="000372BF"/>
    <w:rsid w:val="00042CEC"/>
    <w:rsid w:val="00051328"/>
    <w:rsid w:val="00054388"/>
    <w:rsid w:val="000725E9"/>
    <w:rsid w:val="000767E5"/>
    <w:rsid w:val="00082299"/>
    <w:rsid w:val="0008654B"/>
    <w:rsid w:val="00092F18"/>
    <w:rsid w:val="0009502B"/>
    <w:rsid w:val="000C6B12"/>
    <w:rsid w:val="000D0FD3"/>
    <w:rsid w:val="000D5088"/>
    <w:rsid w:val="000D6AEE"/>
    <w:rsid w:val="000D7D35"/>
    <w:rsid w:val="000E6B9C"/>
    <w:rsid w:val="000E7A0E"/>
    <w:rsid w:val="00101734"/>
    <w:rsid w:val="0010599C"/>
    <w:rsid w:val="001129E3"/>
    <w:rsid w:val="00117AF7"/>
    <w:rsid w:val="00125C52"/>
    <w:rsid w:val="00131846"/>
    <w:rsid w:val="001320FD"/>
    <w:rsid w:val="00142EB6"/>
    <w:rsid w:val="00143EEC"/>
    <w:rsid w:val="0014760B"/>
    <w:rsid w:val="001508F7"/>
    <w:rsid w:val="0016399A"/>
    <w:rsid w:val="001710E3"/>
    <w:rsid w:val="00195BB5"/>
    <w:rsid w:val="001A5EED"/>
    <w:rsid w:val="001B16EE"/>
    <w:rsid w:val="001B2008"/>
    <w:rsid w:val="001B217F"/>
    <w:rsid w:val="001B4F91"/>
    <w:rsid w:val="001C2058"/>
    <w:rsid w:val="001C2D7C"/>
    <w:rsid w:val="001D057F"/>
    <w:rsid w:val="001D0644"/>
    <w:rsid w:val="001E2C58"/>
    <w:rsid w:val="001E5BB2"/>
    <w:rsid w:val="00201C43"/>
    <w:rsid w:val="00214C36"/>
    <w:rsid w:val="00226C7B"/>
    <w:rsid w:val="00235338"/>
    <w:rsid w:val="002444B8"/>
    <w:rsid w:val="00244FE1"/>
    <w:rsid w:val="00251D10"/>
    <w:rsid w:val="00253A0D"/>
    <w:rsid w:val="00260759"/>
    <w:rsid w:val="0026526C"/>
    <w:rsid w:val="002813CB"/>
    <w:rsid w:val="00294ABD"/>
    <w:rsid w:val="002956B2"/>
    <w:rsid w:val="002A3CEA"/>
    <w:rsid w:val="002A54EB"/>
    <w:rsid w:val="002B04B0"/>
    <w:rsid w:val="002C30F5"/>
    <w:rsid w:val="002E0623"/>
    <w:rsid w:val="002E2534"/>
    <w:rsid w:val="002E6344"/>
    <w:rsid w:val="002F171F"/>
    <w:rsid w:val="002F653C"/>
    <w:rsid w:val="0030168C"/>
    <w:rsid w:val="003258A6"/>
    <w:rsid w:val="003263F7"/>
    <w:rsid w:val="00327889"/>
    <w:rsid w:val="0033207B"/>
    <w:rsid w:val="00333147"/>
    <w:rsid w:val="00333E36"/>
    <w:rsid w:val="00350220"/>
    <w:rsid w:val="00350950"/>
    <w:rsid w:val="00362608"/>
    <w:rsid w:val="00364E21"/>
    <w:rsid w:val="00367A73"/>
    <w:rsid w:val="0037091B"/>
    <w:rsid w:val="00374495"/>
    <w:rsid w:val="0037734A"/>
    <w:rsid w:val="00384BD8"/>
    <w:rsid w:val="00384D0C"/>
    <w:rsid w:val="003917D7"/>
    <w:rsid w:val="003B2BD9"/>
    <w:rsid w:val="003C240D"/>
    <w:rsid w:val="003D1959"/>
    <w:rsid w:val="003E2886"/>
    <w:rsid w:val="0040005A"/>
    <w:rsid w:val="00401C77"/>
    <w:rsid w:val="00403B92"/>
    <w:rsid w:val="00422747"/>
    <w:rsid w:val="004266E3"/>
    <w:rsid w:val="004373E4"/>
    <w:rsid w:val="004414F9"/>
    <w:rsid w:val="00441791"/>
    <w:rsid w:val="004476D6"/>
    <w:rsid w:val="00452C49"/>
    <w:rsid w:val="00483287"/>
    <w:rsid w:val="0048555F"/>
    <w:rsid w:val="00493771"/>
    <w:rsid w:val="004941D7"/>
    <w:rsid w:val="0049437C"/>
    <w:rsid w:val="00496D23"/>
    <w:rsid w:val="004A0B1F"/>
    <w:rsid w:val="004C05E6"/>
    <w:rsid w:val="004E56B1"/>
    <w:rsid w:val="004F7E0C"/>
    <w:rsid w:val="00511969"/>
    <w:rsid w:val="005134E3"/>
    <w:rsid w:val="00523BE8"/>
    <w:rsid w:val="005273D0"/>
    <w:rsid w:val="005437F1"/>
    <w:rsid w:val="00547D4C"/>
    <w:rsid w:val="00592960"/>
    <w:rsid w:val="005A55CB"/>
    <w:rsid w:val="005C3A9D"/>
    <w:rsid w:val="005C4332"/>
    <w:rsid w:val="005C6020"/>
    <w:rsid w:val="005D12E5"/>
    <w:rsid w:val="005E2CBB"/>
    <w:rsid w:val="005F5E2C"/>
    <w:rsid w:val="005F62BE"/>
    <w:rsid w:val="006176F5"/>
    <w:rsid w:val="00646B86"/>
    <w:rsid w:val="00655CBD"/>
    <w:rsid w:val="00667367"/>
    <w:rsid w:val="006736BE"/>
    <w:rsid w:val="006949C9"/>
    <w:rsid w:val="006A0C2F"/>
    <w:rsid w:val="006A1022"/>
    <w:rsid w:val="006A1A6A"/>
    <w:rsid w:val="006A4A25"/>
    <w:rsid w:val="006B479C"/>
    <w:rsid w:val="006B68BE"/>
    <w:rsid w:val="006C7976"/>
    <w:rsid w:val="006D5E4B"/>
    <w:rsid w:val="006D76CC"/>
    <w:rsid w:val="006E2499"/>
    <w:rsid w:val="006E3E77"/>
    <w:rsid w:val="006F69A0"/>
    <w:rsid w:val="0070331F"/>
    <w:rsid w:val="0072180C"/>
    <w:rsid w:val="00722F6E"/>
    <w:rsid w:val="00722F71"/>
    <w:rsid w:val="00733E63"/>
    <w:rsid w:val="00750265"/>
    <w:rsid w:val="007542EB"/>
    <w:rsid w:val="00762D4D"/>
    <w:rsid w:val="007703FF"/>
    <w:rsid w:val="007744DD"/>
    <w:rsid w:val="00774FA8"/>
    <w:rsid w:val="007851EE"/>
    <w:rsid w:val="007851EF"/>
    <w:rsid w:val="007853F7"/>
    <w:rsid w:val="00785538"/>
    <w:rsid w:val="00790E9E"/>
    <w:rsid w:val="00791DD1"/>
    <w:rsid w:val="007A15CA"/>
    <w:rsid w:val="007B384C"/>
    <w:rsid w:val="007B3B1F"/>
    <w:rsid w:val="007D0F4F"/>
    <w:rsid w:val="007D13EF"/>
    <w:rsid w:val="007D308A"/>
    <w:rsid w:val="007E2321"/>
    <w:rsid w:val="007F6155"/>
    <w:rsid w:val="00811131"/>
    <w:rsid w:val="0081329F"/>
    <w:rsid w:val="008148FB"/>
    <w:rsid w:val="008178C2"/>
    <w:rsid w:val="008213FE"/>
    <w:rsid w:val="008238EB"/>
    <w:rsid w:val="008322E7"/>
    <w:rsid w:val="00832F7D"/>
    <w:rsid w:val="00840AB5"/>
    <w:rsid w:val="00842AC7"/>
    <w:rsid w:val="008435A7"/>
    <w:rsid w:val="00867342"/>
    <w:rsid w:val="0088170A"/>
    <w:rsid w:val="008853D5"/>
    <w:rsid w:val="0089176A"/>
    <w:rsid w:val="00891B5F"/>
    <w:rsid w:val="00893E6C"/>
    <w:rsid w:val="008B3873"/>
    <w:rsid w:val="008B45A2"/>
    <w:rsid w:val="008C0C51"/>
    <w:rsid w:val="008C12F6"/>
    <w:rsid w:val="008D6B4A"/>
    <w:rsid w:val="008F7030"/>
    <w:rsid w:val="009005E5"/>
    <w:rsid w:val="009035D1"/>
    <w:rsid w:val="009175BD"/>
    <w:rsid w:val="009477E3"/>
    <w:rsid w:val="00952000"/>
    <w:rsid w:val="00965C59"/>
    <w:rsid w:val="0098624E"/>
    <w:rsid w:val="00986A1C"/>
    <w:rsid w:val="00987FCB"/>
    <w:rsid w:val="00990AF5"/>
    <w:rsid w:val="009A3E8D"/>
    <w:rsid w:val="009A5711"/>
    <w:rsid w:val="009A7DCC"/>
    <w:rsid w:val="009B1702"/>
    <w:rsid w:val="009B291A"/>
    <w:rsid w:val="009C051E"/>
    <w:rsid w:val="009C52FB"/>
    <w:rsid w:val="009D23FD"/>
    <w:rsid w:val="009D5BCB"/>
    <w:rsid w:val="009E344C"/>
    <w:rsid w:val="009E6861"/>
    <w:rsid w:val="009F3263"/>
    <w:rsid w:val="009F3548"/>
    <w:rsid w:val="009F74EF"/>
    <w:rsid w:val="00A16861"/>
    <w:rsid w:val="00A16A40"/>
    <w:rsid w:val="00A17E1C"/>
    <w:rsid w:val="00A24631"/>
    <w:rsid w:val="00A2734A"/>
    <w:rsid w:val="00A27C69"/>
    <w:rsid w:val="00A35CCF"/>
    <w:rsid w:val="00A46E9A"/>
    <w:rsid w:val="00A516C5"/>
    <w:rsid w:val="00A52666"/>
    <w:rsid w:val="00A712A9"/>
    <w:rsid w:val="00A82B22"/>
    <w:rsid w:val="00A94340"/>
    <w:rsid w:val="00AA70E0"/>
    <w:rsid w:val="00AB5786"/>
    <w:rsid w:val="00AB61F1"/>
    <w:rsid w:val="00AC232C"/>
    <w:rsid w:val="00AD2597"/>
    <w:rsid w:val="00AD72A8"/>
    <w:rsid w:val="00AE07D7"/>
    <w:rsid w:val="00AE339A"/>
    <w:rsid w:val="00AF1E75"/>
    <w:rsid w:val="00B07A21"/>
    <w:rsid w:val="00B3136F"/>
    <w:rsid w:val="00B462B4"/>
    <w:rsid w:val="00B61641"/>
    <w:rsid w:val="00B66012"/>
    <w:rsid w:val="00B77B9C"/>
    <w:rsid w:val="00B83FA9"/>
    <w:rsid w:val="00B84812"/>
    <w:rsid w:val="00B958B4"/>
    <w:rsid w:val="00B9672A"/>
    <w:rsid w:val="00BA1619"/>
    <w:rsid w:val="00BB4336"/>
    <w:rsid w:val="00BC01CB"/>
    <w:rsid w:val="00BC0DE1"/>
    <w:rsid w:val="00BC37C9"/>
    <w:rsid w:val="00BC4207"/>
    <w:rsid w:val="00BC722F"/>
    <w:rsid w:val="00BD32D1"/>
    <w:rsid w:val="00BD611E"/>
    <w:rsid w:val="00BE16A0"/>
    <w:rsid w:val="00BF03EC"/>
    <w:rsid w:val="00BF4B11"/>
    <w:rsid w:val="00C00C65"/>
    <w:rsid w:val="00C067E1"/>
    <w:rsid w:val="00C10A2E"/>
    <w:rsid w:val="00C139E0"/>
    <w:rsid w:val="00C21272"/>
    <w:rsid w:val="00C2141C"/>
    <w:rsid w:val="00C21945"/>
    <w:rsid w:val="00C2334F"/>
    <w:rsid w:val="00C270C7"/>
    <w:rsid w:val="00C34213"/>
    <w:rsid w:val="00C4351D"/>
    <w:rsid w:val="00C454F3"/>
    <w:rsid w:val="00C47BD8"/>
    <w:rsid w:val="00C5582C"/>
    <w:rsid w:val="00C85DD0"/>
    <w:rsid w:val="00C86A30"/>
    <w:rsid w:val="00C905FF"/>
    <w:rsid w:val="00C92B9C"/>
    <w:rsid w:val="00C959FE"/>
    <w:rsid w:val="00CA00DA"/>
    <w:rsid w:val="00CA33EF"/>
    <w:rsid w:val="00CB216B"/>
    <w:rsid w:val="00CB27DB"/>
    <w:rsid w:val="00CB6507"/>
    <w:rsid w:val="00CC2739"/>
    <w:rsid w:val="00CC45FC"/>
    <w:rsid w:val="00CD341F"/>
    <w:rsid w:val="00CE18E3"/>
    <w:rsid w:val="00D2040F"/>
    <w:rsid w:val="00D303DA"/>
    <w:rsid w:val="00D45DF5"/>
    <w:rsid w:val="00D477AF"/>
    <w:rsid w:val="00D50AF3"/>
    <w:rsid w:val="00D538AF"/>
    <w:rsid w:val="00D6172B"/>
    <w:rsid w:val="00D63A6A"/>
    <w:rsid w:val="00D73488"/>
    <w:rsid w:val="00D74557"/>
    <w:rsid w:val="00D75F2B"/>
    <w:rsid w:val="00D81937"/>
    <w:rsid w:val="00D82B8F"/>
    <w:rsid w:val="00D83110"/>
    <w:rsid w:val="00D93AE1"/>
    <w:rsid w:val="00DB7250"/>
    <w:rsid w:val="00DC3158"/>
    <w:rsid w:val="00DD54B5"/>
    <w:rsid w:val="00DF2353"/>
    <w:rsid w:val="00DF3D9D"/>
    <w:rsid w:val="00DF7A46"/>
    <w:rsid w:val="00E16611"/>
    <w:rsid w:val="00E30099"/>
    <w:rsid w:val="00E312BC"/>
    <w:rsid w:val="00E361A7"/>
    <w:rsid w:val="00E40593"/>
    <w:rsid w:val="00E41D53"/>
    <w:rsid w:val="00E44A08"/>
    <w:rsid w:val="00E451DB"/>
    <w:rsid w:val="00E457C9"/>
    <w:rsid w:val="00E60292"/>
    <w:rsid w:val="00E67688"/>
    <w:rsid w:val="00E74A2D"/>
    <w:rsid w:val="00E82606"/>
    <w:rsid w:val="00E84B6C"/>
    <w:rsid w:val="00E956B2"/>
    <w:rsid w:val="00E97F39"/>
    <w:rsid w:val="00EA4060"/>
    <w:rsid w:val="00EB045E"/>
    <w:rsid w:val="00EB0E97"/>
    <w:rsid w:val="00EC64B1"/>
    <w:rsid w:val="00EC6B68"/>
    <w:rsid w:val="00EE0D3A"/>
    <w:rsid w:val="00EE270F"/>
    <w:rsid w:val="00EE31ED"/>
    <w:rsid w:val="00EE3DF0"/>
    <w:rsid w:val="00EE4F6A"/>
    <w:rsid w:val="00EE699C"/>
    <w:rsid w:val="00F02D0A"/>
    <w:rsid w:val="00F21914"/>
    <w:rsid w:val="00F3560C"/>
    <w:rsid w:val="00F408D9"/>
    <w:rsid w:val="00F42B17"/>
    <w:rsid w:val="00F47AEA"/>
    <w:rsid w:val="00F57D67"/>
    <w:rsid w:val="00F60914"/>
    <w:rsid w:val="00F60FB1"/>
    <w:rsid w:val="00F801BB"/>
    <w:rsid w:val="00F862BA"/>
    <w:rsid w:val="00F924E0"/>
    <w:rsid w:val="00F92730"/>
    <w:rsid w:val="00FA245D"/>
    <w:rsid w:val="00FB135F"/>
    <w:rsid w:val="00FB42C9"/>
    <w:rsid w:val="00FB5113"/>
    <w:rsid w:val="00FC4EAC"/>
    <w:rsid w:val="00FD3B7E"/>
    <w:rsid w:val="00FD77D9"/>
    <w:rsid w:val="00FE3815"/>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351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635F-3421-4749-86FC-08D59F05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20</Pages>
  <Words>75302</Words>
  <Characters>429223</Characters>
  <Application>Microsoft Office Word</Application>
  <DocSecurity>0</DocSecurity>
  <Lines>3576</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13</cp:revision>
  <dcterms:created xsi:type="dcterms:W3CDTF">2023-03-27T05:32:00Z</dcterms:created>
  <dcterms:modified xsi:type="dcterms:W3CDTF">2023-03-27T19:58:00Z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13a90a2c-5d0d-3f42-9e00-8e4306fe0b02</vt:lpwstr>
  </property>
</Properties>
</file>